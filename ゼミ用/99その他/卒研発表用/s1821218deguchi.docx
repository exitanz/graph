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38"/>
        <w:rPr/>
      </w:pPr>
      <w:r>
        <w:rPr/>
        <w:t>物語の理解を深めるための時系列とグループ化を考慮した相関図制作システムの提案</w:t>
      </w:r>
    </w:p>
    <w:p>
      <w:pPr>
        <w:pStyle w:val="Style39"/>
        <w:rPr/>
      </w:pPr>
      <w:r>
        <w:rPr/>
        <w:t>情報メディア学科　谷口　文威ゼミ</w:t>
      </w:r>
    </w:p>
    <w:p>
      <w:pPr>
        <w:pStyle w:val="Style40"/>
        <w:rPr/>
      </w:pPr>
      <w:r>
        <w:rPr/>
        <w:t>１８２１２１８</w:t>
      </w:r>
    </w:p>
    <w:p>
      <w:pPr>
        <w:pStyle w:val="Style41"/>
        <w:rPr/>
      </w:pPr>
      <w:r>
        <w:rPr/>
        <w:t>出口　京佳</w:t>
      </w:r>
    </w:p>
    <w:p>
      <w:pPr>
        <w:pStyle w:val="Style37"/>
        <w:ind w:firstLine="210"/>
        <w:rPr/>
      </w:pPr>
      <w:r>
        <w:rPr/>
      </w:r>
    </w:p>
    <w:p>
      <w:pPr>
        <w:sectPr>
          <w:type w:val="nextPage"/>
          <w:pgSz w:w="11906" w:h="16838"/>
          <w:pgMar w:left="1418" w:right="1418" w:header="0" w:top="1418" w:footer="0" w:bottom="1418" w:gutter="0"/>
          <w:pgNumType w:fmt="decimal"/>
          <w:formProt w:val="false"/>
          <w:textDirection w:val="lrTb"/>
          <w:docGrid w:type="lines" w:linePitch="360" w:charSpace="5734"/>
        </w:sectPr>
      </w:pPr>
    </w:p>
    <w:p>
      <w:pPr>
        <w:pStyle w:val="1"/>
        <w:spacing w:before="240" w:after="0"/>
        <w:rPr/>
      </w:pPr>
      <w:r>
        <w:rPr/>
        <w:t>はじめに</w:t>
      </w:r>
    </w:p>
    <w:p>
      <w:pPr>
        <w:pStyle w:val="Style37"/>
        <w:ind w:firstLine="210"/>
        <w:rPr/>
      </w:pPr>
      <w:r>
        <w:rPr/>
        <w:t>書籍が電子していくにつれ，本を読むタッチの軽さから今まで書籍に興味がなかった人が電子媒体での書籍に興味を持つ傾向にある</w:t>
      </w:r>
      <w:r>
        <w:rPr/>
        <w:t>[1]</w:t>
      </w:r>
      <w:r>
        <w:rPr/>
        <w:t>。また，動画配信サービスの普及</w:t>
      </w:r>
      <w:r>
        <w:rPr/>
        <w:t>[2]</w:t>
      </w:r>
      <w:r>
        <w:rPr/>
        <w:t>や、コロナウイルスによる巣ごもり需要の拡大により、ドラマ、アニメ、映画などの映像作品や、小説、漫画といった書籍など、物語を享受する機会が多くなっている</w:t>
      </w:r>
      <w:r>
        <w:rPr/>
        <w:t>[3]</w:t>
      </w:r>
      <w:r>
        <w:rPr/>
        <w:t>。</w:t>
      </w:r>
      <w:r>
        <w:rPr/>
        <w:br/>
      </w:r>
      <w:r>
        <w:rPr/>
        <w:t>物語作品を構成する上で欠かせない要素の一つとして、登場人物が挙げられる。登場人物は物語の進行を進める役割を持ち、多種多様なキャラクター性や登場人物同士の関係性をもって繰り広げられる。中には、一つの作品で登場人物が</w:t>
      </w:r>
      <w:r>
        <w:rPr/>
        <w:t>1000</w:t>
      </w:r>
      <w:r>
        <w:rPr/>
        <w:t>人を超える作品も存在している。ストーリーの内容理解だけではなく、登場人物の名前や心情、過去、関係性など、様々な項目の理解を深め、享受する物語作品の一つ一つに思い入れを残して欲しいという思いがある。</w:t>
      </w:r>
    </w:p>
    <w:p>
      <w:pPr>
        <w:pStyle w:val="Style37"/>
        <w:ind w:firstLine="210"/>
        <w:rPr/>
      </w:pPr>
      <w:r>
        <w:rPr/>
        <w:t>そこで、物語の理解を深め、作品をより一層好きになるきっかけとして、登場人物や登場人物の関係性という観点から考案した、登場人物の関係性や詳細な情報を記録できるアプリケーションを提案する。このアプリを使えば，物語の関係性の保持だけでなく，時系列やグループ分けにより，ユーザ自身がわかりやすいように登場人物の情報を管理できる。さらに，投稿・閲覧機能で，他のユーザが作成した相関図を見ることもできる。これによって本を普段読まない人でも書籍の内容を理解する足掛かりになる。また，書籍のみならず，映画やアニメーション，ドラマ作品など幅広いジャンルの作品にも利用でき，物語を一層楽しむことができる。</w:t>
      </w:r>
    </w:p>
    <w:p>
      <w:pPr>
        <w:pStyle w:val="Style37"/>
        <w:ind w:firstLine="210"/>
        <w:rPr/>
      </w:pPr>
      <w:r>
        <w:rPr/>
        <w:t>他にも，記録や制作での利用も、本システムの用途として想定される。読了した書籍や視聴を終えた作品の記録や感想文を記述する場合、また、多様な媒体に向けた物語の制作を行う場合における、著者や閲覧者の理解を深める要素としての利用を見据えている。</w:t>
      </w:r>
    </w:p>
    <w:p>
      <w:pPr>
        <w:pStyle w:val="Style37"/>
        <w:ind w:firstLine="210"/>
        <w:rPr/>
      </w:pPr>
      <w:r>
        <w:rPr/>
        <w:t>しかし、相関図の制作が可能であるシステムは多く存在する。シンプルな</w:t>
      </w:r>
      <w:r>
        <w:rPr/>
        <w:t>UI</w:t>
      </w:r>
      <w:r>
        <w:rPr/>
        <w:t>で汎用性が高い『相関図作成ツール』</w:t>
      </w:r>
      <w:r>
        <w:rPr/>
        <w:t>[3]</w:t>
      </w:r>
      <w:r>
        <w:rPr/>
        <w:t>や、マインドマップや組織図など，業務利用を主な目的としている『</w:t>
      </w:r>
      <w:r>
        <w:rPr/>
        <w:t>Lucidchart</w:t>
      </w:r>
      <w:r>
        <w:rPr/>
        <w:t>』</w:t>
      </w:r>
      <w:r>
        <w:rPr/>
        <w:t>[4]</w:t>
      </w:r>
      <w:r>
        <w:rPr/>
        <w:t>、『</w:t>
      </w:r>
      <w:r>
        <w:rPr/>
        <w:t>GitMind</w:t>
      </w:r>
      <w:r>
        <w:rPr/>
        <w:t>』</w:t>
      </w:r>
      <w:r>
        <w:rPr/>
        <w:t>[5]</w:t>
      </w:r>
      <w:r>
        <w:rPr/>
        <w:t>などが挙げられる。本システムでは、登場人物の時系列とグループ分けの機能を実装することで、上記システムとの差別化を図る。</w:t>
      </w:r>
    </w:p>
    <w:p>
      <w:pPr>
        <w:pStyle w:val="1"/>
        <w:spacing w:before="240" w:after="0"/>
        <w:rPr/>
      </w:pPr>
      <w:r>
        <w:rPr/>
        <w:t>機能</w:t>
      </w:r>
    </w:p>
    <w:p>
      <w:pPr>
        <w:pStyle w:val="2"/>
        <w:rPr/>
      </w:pPr>
      <w:r>
        <w:rPr/>
        <w:t>登場人物</w:t>
      </w:r>
    </w:p>
    <w:p>
      <w:pPr>
        <w:pStyle w:val="Style37"/>
        <w:ind w:firstLine="210"/>
        <w:rPr/>
      </w:pPr>
      <w:r>
        <w:rPr/>
        <w:t>登場人物の情報を取得する機能。登場人物の名前，画像，詳細情報の他，時系列</w:t>
      </w:r>
      <w:r>
        <w:rPr/>
        <w:t>(</w:t>
      </w:r>
      <w:r>
        <w:rPr/>
        <w:t>後述</w:t>
      </w:r>
      <w:r>
        <w:rPr/>
        <w:t>)</w:t>
      </w:r>
      <w:r>
        <w:rPr/>
        <w:t>，グループ</w:t>
      </w:r>
      <w:r>
        <w:rPr/>
        <w:t>(</w:t>
      </w:r>
      <w:r>
        <w:rPr/>
        <w:t>後述</w:t>
      </w:r>
      <w:r>
        <w:rPr/>
        <w:t>)</w:t>
      </w:r>
      <w:r>
        <w:rPr/>
        <w:t>の登録が可能。</w:t>
      </w:r>
    </w:p>
    <w:p>
      <w:pPr>
        <w:pStyle w:val="2"/>
        <w:rPr/>
      </w:pPr>
      <w:r>
        <w:rPr/>
        <w:t>関係性</w:t>
      </w:r>
    </w:p>
    <w:p>
      <w:pPr>
        <w:pStyle w:val="Style37"/>
        <w:ind w:firstLine="210"/>
        <w:rPr/>
      </w:pPr>
      <w:r>
        <w:rPr/>
        <w:t>関係性の情報を取得する機能。関係性の名前，関係性の対象人物指定，詳細情報の他，時系列</w:t>
      </w:r>
      <w:r>
        <w:rPr/>
        <w:t>(</w:t>
      </w:r>
      <w:r>
        <w:rPr/>
        <w:t>後述</w:t>
      </w:r>
      <w:r>
        <w:rPr/>
        <w:t>)</w:t>
      </w:r>
      <w:r>
        <w:rPr/>
        <w:t>の登録が可能。</w:t>
      </w:r>
    </w:p>
    <w:p>
      <w:pPr>
        <w:pStyle w:val="2"/>
        <w:rPr/>
      </w:pPr>
      <w:r>
        <w:rPr/>
        <w:t>検索</w:t>
      </w:r>
    </w:p>
    <w:p>
      <w:pPr>
        <w:pStyle w:val="Style37"/>
        <w:ind w:firstLine="210"/>
        <w:rPr/>
      </w:pPr>
      <w:r>
        <w:rPr/>
        <w:t>登場人物，関係性の名前，グループ</w:t>
      </w:r>
      <w:r>
        <w:rPr/>
        <w:t>(</w:t>
      </w:r>
      <w:r>
        <w:rPr/>
        <w:t>後述</w:t>
      </w:r>
      <w:r>
        <w:rPr/>
        <w:t>)</w:t>
      </w:r>
      <w:r>
        <w:rPr/>
        <w:t>の検索をする機能。登場人物，関係性の名前，グループの指定や絞り込みが可能。</w:t>
      </w:r>
    </w:p>
    <w:p>
      <w:pPr>
        <w:pStyle w:val="2"/>
        <w:rPr/>
      </w:pPr>
      <w:r>
        <w:rPr/>
        <w:t>時系列</w:t>
      </w:r>
    </w:p>
    <w:p>
      <w:pPr>
        <w:pStyle w:val="Style37"/>
        <w:ind w:firstLine="210"/>
        <w:rPr/>
      </w:pPr>
      <w:r>
        <w:rPr/>
        <w:t>時系列項目は，物語の流れや進行状況により変化する登場人物及び関係性に基づいて実装。物語の流れを名義化し，時代に沿った関係図の作成や情報の管理が可能。時系列の名称はユーザ自身で自由に登録が可能。時系列は，相関図制作画面にタブとして表示される。</w:t>
      </w:r>
    </w:p>
    <w:p>
      <w:pPr>
        <w:pStyle w:val="2"/>
        <w:rPr/>
      </w:pPr>
      <w:r>
        <w:rPr/>
        <w:t>グループ</w:t>
      </w:r>
    </w:p>
    <w:p>
      <w:pPr>
        <w:pStyle w:val="Style37"/>
        <w:ind w:firstLine="210"/>
        <w:rPr/>
      </w:pPr>
      <w:r>
        <w:rPr/>
        <w:t>グループ項目は，登場人物及び関係性の区別や絞り込みを実現するため実装。勇者軍，魔王軍などといった勢力ごとのグループ化が可能。グループの名称は時系列同様，ユーザ自身で自由に登録が可能。検索機能では指定したグループ名が登録された登場人物及び関係性のみ表示される仕組みとなっている。</w:t>
      </w:r>
    </w:p>
    <w:p>
      <w:pPr>
        <w:pStyle w:val="2"/>
        <w:rPr/>
      </w:pPr>
      <w:r>
        <w:rPr/>
        <w:t>保存・投稿・閲覧</w:t>
      </w:r>
    </w:p>
    <w:p>
      <w:pPr>
        <w:pStyle w:val="Style37"/>
        <w:ind w:firstLine="210"/>
        <w:rPr/>
      </w:pPr>
      <w:r>
        <w:rPr/>
        <w:t>ユーザが制作した相関図は</w:t>
      </w:r>
      <w:r>
        <w:rPr/>
        <w:t>PC</w:t>
      </w:r>
      <w:r>
        <w:rPr/>
        <w:t>内に画像として保存が可能。保存した相関図は</w:t>
      </w:r>
      <w:r>
        <w:rPr/>
        <w:t>PNG</w:t>
      </w:r>
      <w:r>
        <w:rPr/>
        <w:t>形式での保存を想定。また，</w:t>
      </w:r>
      <w:commentRangeStart w:id="0"/>
      <w:r>
        <w:rPr/>
        <w:t>Mock</w:t>
      </w:r>
      <w:r>
        <w:rPr/>
        <w:t>サーバ</w:t>
      </w:r>
      <w:r>
        <w:rPr/>
      </w:r>
      <w:commentRangeEnd w:id="0"/>
      <w:r>
        <w:commentReference w:id="0"/>
      </w:r>
      <w:r>
        <w:rPr/>
        <w:t>を利用し，ユーザが制作した相関図の投稿及び他のユーザが制作した相関図の閲覧が可能となる</w:t>
      </w:r>
      <w:r>
        <w:rPr/>
        <w:t>Web</w:t>
      </w:r>
      <w:r>
        <w:rPr/>
        <w:t>システムの実装も想定している。</w:t>
      </w:r>
    </w:p>
    <w:p>
      <w:pPr>
        <w:pStyle w:val="1"/>
        <w:spacing w:before="240" w:after="0"/>
        <w:rPr/>
      </w:pPr>
      <w:r>
        <w:rPr/>
        <w:t>開発環境</w:t>
      </w:r>
    </w:p>
    <w:p>
      <w:pPr>
        <w:pStyle w:val="2"/>
        <w:rPr/>
      </w:pPr>
      <w:r>
        <w:rPr/>
        <w:t>デスクトップアプリ</w:t>
      </w:r>
    </w:p>
    <w:p>
      <w:pPr>
        <w:pStyle w:val="Style37"/>
        <w:ind w:firstLine="210"/>
        <w:rPr/>
      </w:pPr>
      <w:r>
        <w:rPr/>
        <w:t>デスクトップアプリにおける画面については</w:t>
      </w:r>
      <w:r>
        <w:rPr/>
        <w:t>Python</w:t>
      </w:r>
      <w:r>
        <w:rPr/>
        <w:t>の</w:t>
      </w:r>
      <w:r>
        <w:rPr/>
        <w:t>Eel</w:t>
      </w:r>
      <w:r>
        <w:rPr/>
        <w:t>というライブラリを使用し，フレームワークは</w:t>
      </w:r>
      <w:r>
        <w:rPr/>
        <w:t>Vue.js</w:t>
      </w:r>
      <w:r>
        <w:rPr/>
        <w:t>を使用する。</w:t>
      </w:r>
      <w:r>
        <w:rPr/>
        <w:t>Python</w:t>
      </w:r>
      <w:r>
        <w:rPr/>
        <w:t>の</w:t>
      </w:r>
      <w:r>
        <w:rPr/>
        <w:t>Eel</w:t>
      </w:r>
      <w:r>
        <w:rPr/>
        <w:t>を使用する特性上，フロントエンド側に脆弱性が生まれるため（</w:t>
      </w:r>
      <w:r>
        <w:rPr/>
        <w:t>html,js</w:t>
      </w:r>
      <w:r>
        <w:rPr/>
        <w:t>等の改ざん），デスクトップアプリは</w:t>
      </w:r>
      <w:r>
        <w:rPr/>
        <w:t>WEB</w:t>
      </w:r>
      <w:r>
        <w:rPr/>
        <w:t>アプリと切り離し，</w:t>
      </w:r>
      <w:r>
        <w:rPr/>
        <w:t>REST API</w:t>
      </w:r>
      <w:r>
        <w:rPr/>
        <w:t>アーキテクチャに乗っ取って開発を行う。</w:t>
      </w:r>
    </w:p>
    <w:p>
      <w:pPr>
        <w:pStyle w:val="Style37"/>
        <w:ind w:firstLine="210"/>
        <w:rPr/>
      </w:pPr>
      <w:r>
        <w:rPr/>
        <w:t>また，デスクトップアプリのバックエンドに関しても</w:t>
      </w:r>
      <w:r>
        <w:rPr/>
        <w:t>Python</w:t>
      </w:r>
      <w:r>
        <w:rPr/>
        <w:t>を使用。主にローカル内で作成した</w:t>
      </w:r>
      <w:r>
        <w:rPr/>
        <w:t>Json</w:t>
      </w:r>
      <w:r>
        <w:rPr/>
        <w:t>ファイルの管理を行う。（</w:t>
      </w:r>
      <w:r>
        <w:rPr/>
        <w:t>D3</w:t>
      </w:r>
      <w:r>
        <w:rPr/>
        <w:t>を</w:t>
      </w:r>
      <w:r>
        <w:rPr/>
        <w:t>JSON</w:t>
      </w:r>
      <w:r>
        <w:rPr/>
        <w:t>で管理するため）</w:t>
      </w:r>
    </w:p>
    <w:p>
      <w:pPr>
        <w:pStyle w:val="2"/>
        <w:rPr/>
      </w:pPr>
      <w:r>
        <w:rPr/>
        <w:t>Web</w:t>
      </w:r>
      <w:r>
        <w:rPr/>
        <w:t>アプリ</w:t>
      </w:r>
    </w:p>
    <w:p>
      <w:pPr>
        <w:pStyle w:val="Style37"/>
        <w:ind w:firstLine="210"/>
        <w:rPr/>
      </w:pPr>
      <w:r>
        <w:rPr/>
        <w:t>Web</w:t>
      </w:r>
      <w:r>
        <w:rPr/>
        <w:t>アプリにおける画面について，デスクトップアプリで使用した</w:t>
      </w:r>
      <w:r>
        <w:rPr/>
        <w:t>Vue.js</w:t>
      </w:r>
      <w:r>
        <w:rPr/>
        <w:t>をそのままフロントエンドに使用する。</w:t>
      </w:r>
      <w:r>
        <w:rPr/>
        <w:t>Web</w:t>
      </w:r>
      <w:r>
        <w:rPr/>
        <w:t>アプリのバックエンドに関しては，現段階では</w:t>
      </w:r>
      <w:r>
        <w:rPr/>
        <w:t>PHP</w:t>
      </w:r>
      <w:r>
        <w:rPr/>
        <w:t>を使用しており，主にデータベースの更新や</w:t>
      </w:r>
      <w:commentRangeStart w:id="1"/>
      <w:r>
        <w:rPr/>
        <w:t>業務ロジック</w:t>
      </w:r>
      <w:r>
        <w:rPr/>
      </w:r>
      <w:commentRangeEnd w:id="1"/>
      <w:r>
        <w:commentReference w:id="1"/>
      </w:r>
      <w:r>
        <w:rPr/>
        <w:t>の処理に使用している。また，データベースには</w:t>
      </w:r>
      <w:commentRangeStart w:id="2"/>
      <w:r>
        <w:rPr/>
        <w:t>MySQL</w:t>
      </w:r>
      <w:r>
        <w:rPr/>
      </w:r>
      <w:commentRangeEnd w:id="2"/>
      <w:r>
        <w:commentReference w:id="2"/>
      </w:r>
      <w:r>
        <w:rPr/>
        <w:t>を使用している。</w:t>
      </w:r>
    </w:p>
    <w:p>
      <w:pPr>
        <w:pStyle w:val="Style44"/>
        <w:spacing w:before="240" w:after="0"/>
        <w:rPr/>
      </w:pPr>
      <w:r>
        <w:rPr/>
        <w:t>参考文献</w:t>
      </w:r>
    </w:p>
    <w:p>
      <w:pPr>
        <w:pStyle w:val="Normal"/>
        <w:jc w:val="left"/>
        <w:rPr/>
      </w:pPr>
      <w:r>
        <w:rPr>
          <w:rFonts w:asciiTheme="minorEastAsia" w:hAnsiTheme="minorEastAsia"/>
        </w:rPr>
        <w:t xml:space="preserve">[1] NHK, NEWSWEB, </w:t>
      </w:r>
      <w:r>
        <w:rPr>
          <w:rFonts w:eastAsia="游明朝" w:eastAsiaTheme="minorHAnsi"/>
          <w:color w:val="000000"/>
        </w:rPr>
        <w:t>“</w:t>
      </w:r>
      <w:r>
        <w:rPr>
          <w:rFonts w:asciiTheme="minorEastAsia" w:hAnsiTheme="minorEastAsia"/>
        </w:rPr>
        <w:t>コロナ禍で本の需要高まる 電子出版が前年比</w:t>
      </w:r>
      <w:r>
        <w:rPr>
          <w:rFonts w:asciiTheme="minorEastAsia" w:hAnsiTheme="minorEastAsia"/>
        </w:rPr>
        <w:t>30%</w:t>
      </w:r>
      <w:r>
        <w:rPr>
          <w:rFonts w:asciiTheme="minorEastAsia" w:hAnsiTheme="minorEastAsia"/>
        </w:rPr>
        <w:t>近く増加”</w:t>
      </w:r>
      <w:r>
        <w:rPr>
          <w:rFonts w:asciiTheme="minorEastAsia" w:hAnsiTheme="minorEastAsia"/>
        </w:rPr>
        <w:t xml:space="preserve">, </w:t>
      </w:r>
      <w:hyperlink r:id="rId2">
        <w:r>
          <w:rPr>
            <w:rFonts w:asciiTheme="minorEastAsia" w:hAnsiTheme="minorEastAsia"/>
          </w:rPr>
          <w:t>https://www3.nhk.or.jp/news/html/20210126/k10012832941000.html</w:t>
        </w:r>
      </w:hyperlink>
      <w:r>
        <w:rPr>
          <w:rFonts w:asciiTheme="minorEastAsia" w:hAnsiTheme="minorEastAsia"/>
        </w:rPr>
        <w:t xml:space="preserve">, </w:t>
      </w:r>
      <w:r>
        <w:rPr>
          <w:rFonts w:asciiTheme="minorEastAsia" w:hAnsiTheme="minorEastAsia"/>
        </w:rPr>
        <w:t>参照</w:t>
      </w:r>
      <w:r>
        <w:rPr/>
        <w:t>Jan. 26, 2021.</w:t>
      </w:r>
    </w:p>
    <w:p>
      <w:pPr>
        <w:pStyle w:val="Normal"/>
        <w:jc w:val="left"/>
        <w:rPr/>
      </w:pPr>
      <w:r>
        <w:rPr/>
        <w:t>[2]2019</w:t>
      </w:r>
      <w:r>
        <w:rPr/>
        <w:t>年 有料動画配信サービス利用動向に関する調査</w:t>
      </w:r>
      <w:r>
        <w:rPr/>
        <w:t>, https://ictr.co.jp/report/20190222.html/</w:t>
      </w:r>
      <w:r>
        <w:rPr>
          <w:rFonts w:asciiTheme="minorEastAsia" w:hAnsiTheme="minorEastAsia"/>
        </w:rPr>
        <w:t xml:space="preserve">, </w:t>
      </w:r>
      <w:r>
        <w:rPr>
          <w:rFonts w:asciiTheme="minorEastAsia" w:hAnsiTheme="minorEastAsia"/>
        </w:rPr>
        <w:t>参照</w:t>
      </w:r>
      <w:r>
        <w:rPr>
          <w:rFonts w:asciiTheme="minorEastAsia" w:hAnsiTheme="minorEastAsia"/>
        </w:rPr>
        <w:t>Feb. 22, 2019.</w:t>
      </w:r>
    </w:p>
    <w:p>
      <w:pPr>
        <w:pStyle w:val="Normal"/>
        <w:jc w:val="left"/>
        <w:rPr/>
      </w:pPr>
      <w:r>
        <w:rPr/>
        <w:t xml:space="preserve">[3] </w:t>
      </w:r>
      <w:r>
        <w:rPr/>
        <w:t>相関図作成ツール</w:t>
      </w:r>
      <w:r>
        <w:rPr/>
        <w:t xml:space="preserve">, </w:t>
      </w:r>
      <w:hyperlink r:id="rId3">
        <w:r>
          <w:rPr/>
          <w:t>https://diagram.jp/</w:t>
        </w:r>
      </w:hyperlink>
    </w:p>
    <w:p>
      <w:pPr>
        <w:pStyle w:val="Normal"/>
        <w:jc w:val="left"/>
        <w:rPr/>
      </w:pPr>
      <w:r>
        <w:rPr/>
        <w:t xml:space="preserve">[4] Lucidchart, </w:t>
      </w:r>
      <w:hyperlink r:id="rId4">
        <w:r>
          <w:rPr/>
          <w:t>https://www.lucidchart.com/pages/ja</w:t>
        </w:r>
      </w:hyperlink>
    </w:p>
    <w:p>
      <w:pPr>
        <w:pStyle w:val="Normal"/>
        <w:jc w:val="left"/>
        <w:rPr/>
      </w:pPr>
      <w:r>
        <w:rPr/>
        <w:t>[5] GitMind, https://gitmind.com/jp/</w:t>
      </w:r>
    </w:p>
    <w:sectPr>
      <w:type w:val="continuous"/>
      <w:pgSz w:w="11906" w:h="16838"/>
      <w:pgMar w:left="1418" w:right="1418" w:header="0" w:top="1418" w:footer="0" w:bottom="1418" w:gutter="0"/>
      <w:cols w:num="2" w:space="426" w:equalWidth="true" w:sep="false"/>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谷口 文威" w:date="2021-07-21T17:18:00Z" w:initials="谷口">
    <w:p>
      <w:r>
        <w:rPr>
          <w:rFonts w:ascii="Liberation Serif" w:hAnsi="Liberation Serif" w:eastAsia="Segoe UI" w:cs="Tahoma"/>
          <w:kern w:val="0"/>
          <w:sz w:val="24"/>
          <w:szCs w:val="24"/>
          <w:lang w:val="en-US" w:eastAsia="en-US" w:bidi="en-US"/>
        </w:rPr>
        <w:t>どういうこと？　説明が足りない。</w:t>
      </w:r>
    </w:p>
  </w:comment>
  <w:comment w:id="1" w:author="谷口 文威" w:date="2021-07-21T17:19:00Z" w:initials="谷口">
    <w:p>
      <w:r>
        <w:rPr>
          <w:rFonts w:ascii="Liberation Serif" w:hAnsi="Liberation Serif" w:eastAsia="Segoe UI" w:cs="Tahoma"/>
          <w:kern w:val="0"/>
          <w:sz w:val="24"/>
          <w:szCs w:val="24"/>
          <w:lang w:val="en-US" w:eastAsia="en-US" w:bidi="en-US"/>
        </w:rPr>
        <w:t>今回の場合の「業務ロジック」とは具体的に何かを書きましょう。</w:t>
      </w:r>
    </w:p>
  </w:comment>
  <w:comment w:id="2" w:author="谷口 文威" w:date="2021-07-21T17:20:00Z" w:initials="谷口">
    <w:p>
      <w:r>
        <w:rPr>
          <w:rFonts w:ascii="Liberation Serif" w:hAnsi="Liberation Serif" w:eastAsia="Segoe UI" w:cs="Tahoma"/>
          <w:kern w:val="0"/>
          <w:sz w:val="24"/>
          <w:szCs w:val="24"/>
          <w:lang w:val="en-US" w:eastAsia="en-US" w:bidi="en-US"/>
        </w:rPr>
        <w:t>バージョンが必要。参考文献。</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游明朝">
    <w:charset w:val="80"/>
    <w:family w:val="roman"/>
    <w:pitch w:val="variable"/>
  </w:font>
  <w:font w:name="Times New Roman">
    <w:charset w:val="80"/>
    <w:family w:val="roman"/>
    <w:pitch w:val="variable"/>
  </w:font>
  <w:font w:name="Century">
    <w:charset w:val="80"/>
    <w:family w:val="roman"/>
    <w:pitch w:val="variable"/>
  </w:font>
  <w:font w:name="游ゴシック Light">
    <w:charset w:val="80"/>
    <w:family w:val="roman"/>
    <w:pitch w:val="variable"/>
  </w:font>
  <w:font w:name="游ゴシック">
    <w:charset w:val="80"/>
    <w:family w:val="roman"/>
    <w:pitch w:val="variable"/>
  </w:font>
  <w:font w:name="ＭＳ Ｐゴシック">
    <w:charset w:val="80"/>
    <w:family w:val="roman"/>
    <w:pitch w:val="variable"/>
  </w:font>
  <w:font w:name="Liberation Sans">
    <w:altName w:val="Arial"/>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lvl>
    <w:lvl w:ilvl="1">
      <w:start w:val="1"/>
      <w:pStyle w:val="2"/>
      <w:numFmt w:val="decimal"/>
      <w:suff w:val="space"/>
      <w:lvlText w:val="%1.%2　"/>
      <w:lvlJc w:val="left"/>
      <w:pPr>
        <w:tabs>
          <w:tab w:val="num" w:pos="0"/>
        </w:tabs>
        <w:ind w:left="0" w:hanging="0"/>
      </w:pPr>
      <w:rPr>
        <w:smallCaps w:val="false"/>
        <w:caps w:val="false"/>
        <w:outline w:val="false"/>
        <w:dstrike w:val="false"/>
        <w:strike w:val="false"/>
        <w:vertAlign w:val="baseline"/>
        <w:position w:val="0"/>
        <w:sz w:val="21"/>
        <w:sz w:val="21"/>
        <w:spacing w:val="0"/>
        <w:i w:val="false"/>
        <w:shadow w:val="false"/>
        <w:u w:val="none"/>
        <w:b w:val="false"/>
        <w:effect w:val="none"/>
        <w:iCs w:val="false"/>
        <w:bCs w:val="false"/>
        <w:em w:val="none"/>
        <w:emboss w:val="false"/>
        <w:imprint w:val="false"/>
        <w:vanish w:val="false"/>
      </w:rPr>
    </w:lvl>
    <w:lvl w:ilvl="2">
      <w:start w:val="1"/>
      <w:pStyle w:val="3"/>
      <w:numFmt w:val="decimal"/>
      <w:suff w:val="space"/>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right"/>
      <w:pPr>
        <w:tabs>
          <w:tab w:val="num" w:pos="0"/>
        </w:tabs>
        <w:ind w:left="320"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3">
    <w:lvl w:ilvl="0">
      <w:start w:val="1"/>
      <w:numFmt w:val="decimal"/>
      <w:lvlText w:val="[%1]"/>
      <w:lvlJc w:val="left"/>
      <w:pPr>
        <w:tabs>
          <w:tab w:val="num" w:pos="425"/>
        </w:tabs>
        <w:ind w:left="425" w:hanging="368"/>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84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2b97"/>
    <w:pPr>
      <w:widowControl w:val="false"/>
      <w:suppressAutoHyphens w:val="true"/>
      <w:bidi w:val="0"/>
      <w:spacing w:before="0" w:after="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paragraph" w:styleId="1">
    <w:name w:val="Heading 1"/>
    <w:basedOn w:val="Normal"/>
    <w:next w:val="Normal"/>
    <w:link w:val="10"/>
    <w:uiPriority w:val="9"/>
    <w:qFormat/>
    <w:rsid w:val="00e134e0"/>
    <w:pPr>
      <w:keepNext w:val="true"/>
      <w:numPr>
        <w:ilvl w:val="0"/>
        <w:numId w:val="1"/>
      </w:numPr>
      <w:spacing w:before="100" w:after="0"/>
      <w:jc w:val="left"/>
      <w:outlineLvl w:val="0"/>
    </w:pPr>
    <w:rPr>
      <w:rFonts w:ascii="Times New Roman" w:hAnsi="Times New Roman" w:eastAsia="游ゴシック" w:cs="游ゴシック Light" w:cstheme="majorBidi"/>
      <w:szCs w:val="24"/>
    </w:rPr>
  </w:style>
  <w:style w:type="paragraph" w:styleId="2">
    <w:name w:val="Heading 2"/>
    <w:basedOn w:val="Normal"/>
    <w:next w:val="Normal"/>
    <w:link w:val="20"/>
    <w:autoRedefine/>
    <w:uiPriority w:val="9"/>
    <w:unhideWhenUsed/>
    <w:qFormat/>
    <w:rsid w:val="00cd047c"/>
    <w:pPr>
      <w:keepNext w:val="true"/>
      <w:numPr>
        <w:ilvl w:val="1"/>
        <w:numId w:val="1"/>
      </w:numPr>
      <w:spacing w:before="240" w:after="0"/>
      <w:outlineLvl w:val="1"/>
    </w:pPr>
    <w:rPr>
      <w:rFonts w:ascii="Century" w:hAnsi="Century" w:eastAsia="游ゴシック" w:cs="游ゴシック Light" w:cstheme="majorBidi"/>
    </w:rPr>
  </w:style>
  <w:style w:type="paragraph" w:styleId="3">
    <w:name w:val="Heading 3"/>
    <w:basedOn w:val="Normal"/>
    <w:next w:val="Normal"/>
    <w:link w:val="30"/>
    <w:uiPriority w:val="9"/>
    <w:unhideWhenUsed/>
    <w:qFormat/>
    <w:rsid w:val="00142b97"/>
    <w:pPr>
      <w:keepNext w:val="true"/>
      <w:numPr>
        <w:ilvl w:val="2"/>
        <w:numId w:val="1"/>
      </w:numPr>
      <w:outlineLvl w:val="2"/>
    </w:pPr>
    <w:rPr>
      <w:rFonts w:ascii="游ゴシック Light" w:hAnsi="游ゴシック Light" w:eastAsia="" w:cs="游ゴシック Light"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Style11" w:customStyle="1">
    <w:name w:val="ヘッダー (文字)"/>
    <w:basedOn w:val="DefaultParagraphFont"/>
    <w:link w:val="a5"/>
    <w:uiPriority w:val="99"/>
    <w:qFormat/>
    <w:rsid w:val="00ad3e51"/>
    <w:rPr/>
  </w:style>
  <w:style w:type="character" w:styleId="Style12" w:customStyle="1">
    <w:name w:val="フッター (文字)"/>
    <w:basedOn w:val="DefaultParagraphFont"/>
    <w:link w:val="a7"/>
    <w:uiPriority w:val="99"/>
    <w:qFormat/>
    <w:rsid w:val="00ad3e51"/>
    <w:rPr/>
  </w:style>
  <w:style w:type="character" w:styleId="Style13" w:customStyle="1">
    <w:name w:val="小論本文（日本語/英語） (文字)"/>
    <w:basedOn w:val="DefaultParagraphFont"/>
    <w:link w:val="aa"/>
    <w:qFormat/>
    <w:rsid w:val="00192bfc"/>
    <w:rPr>
      <w:rFonts w:ascii="Times New Roman" w:hAnsi="Times New Roman" w:cs="Times New Roman"/>
      <w:szCs w:val="21"/>
    </w:rPr>
  </w:style>
  <w:style w:type="character" w:styleId="Style14" w:customStyle="1">
    <w:name w:val="小論タイトル (文字)"/>
    <w:basedOn w:val="DefaultParagraphFont"/>
    <w:link w:val="ac"/>
    <w:qFormat/>
    <w:rsid w:val="00c2433b"/>
    <w:rPr>
      <w:rFonts w:ascii="游ゴシック" w:hAnsi="游ゴシック" w:eastAsia="游ゴシック" w:cs="Times New Roman"/>
      <w:b/>
      <w:sz w:val="40"/>
      <w:szCs w:val="40"/>
    </w:rPr>
  </w:style>
  <w:style w:type="character" w:styleId="Style15" w:customStyle="1">
    <w:name w:val="小論ゼミ名 (文字)"/>
    <w:basedOn w:val="DefaultParagraphFont"/>
    <w:link w:val="ae"/>
    <w:qFormat/>
    <w:rsid w:val="00f83ddc"/>
    <w:rPr>
      <w:rFonts w:ascii="游ゴシック" w:hAnsi="游ゴシック" w:eastAsia="游ゴシック" w:cs="Times New Roman"/>
      <w:sz w:val="22"/>
    </w:rPr>
  </w:style>
  <w:style w:type="character" w:styleId="Style16" w:customStyle="1">
    <w:name w:val="小論学籍番号 (文字)"/>
    <w:basedOn w:val="DefaultParagraphFont"/>
    <w:link w:val="af"/>
    <w:qFormat/>
    <w:rsid w:val="00f83ddc"/>
    <w:rPr>
      <w:rFonts w:ascii="游ゴシック" w:hAnsi="游ゴシック" w:eastAsia="游ゴシック" w:cs="Times New Roman"/>
      <w:sz w:val="22"/>
    </w:rPr>
  </w:style>
  <w:style w:type="character" w:styleId="Style17" w:customStyle="1">
    <w:name w:val="小論氏名 (文字)"/>
    <w:basedOn w:val="DefaultParagraphFont"/>
    <w:link w:val="af1"/>
    <w:qFormat/>
    <w:rsid w:val="00cd047c"/>
    <w:rPr>
      <w:rFonts w:ascii="ＭＳ Ｐゴシック" w:hAnsi="ＭＳ Ｐゴシック" w:eastAsia="游ゴシック" w:cs="Times New Roman"/>
      <w:sz w:val="32"/>
      <w:szCs w:val="32"/>
    </w:rPr>
  </w:style>
  <w:style w:type="character" w:styleId="Style18" w:customStyle="1">
    <w:name w:val="小論参考文献タイトル (文字)"/>
    <w:basedOn w:val="DefaultParagraphFont"/>
    <w:link w:val="af4"/>
    <w:qFormat/>
    <w:rsid w:val="00133476"/>
    <w:rPr>
      <w:rFonts w:ascii="游ゴシック" w:hAnsi="游ゴシック" w:eastAsia="游ゴシック" w:cs="Times New Roman"/>
      <w:b/>
      <w:szCs w:val="21"/>
    </w:rPr>
  </w:style>
  <w:style w:type="character" w:styleId="Style19" w:customStyle="1">
    <w:name w:val="小論参考文献リスト (文字)"/>
    <w:basedOn w:val="DefaultParagraphFont"/>
    <w:link w:val="a"/>
    <w:qFormat/>
    <w:rsid w:val="00860c5c"/>
    <w:rPr>
      <w:rFonts w:ascii="Times New Roman" w:hAnsi="Times New Roman" w:cs="Times New Roman"/>
      <w:szCs w:val="21"/>
    </w:rPr>
  </w:style>
  <w:style w:type="character" w:styleId="11" w:customStyle="1">
    <w:name w:val="見出し 1 (文字)"/>
    <w:basedOn w:val="DefaultParagraphFont"/>
    <w:link w:val="1"/>
    <w:uiPriority w:val="9"/>
    <w:qFormat/>
    <w:rsid w:val="00e134e0"/>
    <w:rPr>
      <w:rFonts w:ascii="Times New Roman" w:hAnsi="Times New Roman" w:eastAsia="游ゴシック" w:cs="游ゴシック Light" w:cstheme="majorBidi"/>
      <w:szCs w:val="24"/>
    </w:rPr>
  </w:style>
  <w:style w:type="character" w:styleId="21" w:customStyle="1">
    <w:name w:val="見出し 2 (文字)"/>
    <w:basedOn w:val="DefaultParagraphFont"/>
    <w:link w:val="2"/>
    <w:uiPriority w:val="9"/>
    <w:qFormat/>
    <w:rsid w:val="00cd047c"/>
    <w:rPr>
      <w:rFonts w:ascii="Century" w:hAnsi="Century" w:eastAsia="游ゴシック" w:cs="游ゴシック Light" w:cstheme="majorBidi"/>
    </w:rPr>
  </w:style>
  <w:style w:type="character" w:styleId="31" w:customStyle="1">
    <w:name w:val="見出し 3 (文字)"/>
    <w:basedOn w:val="DefaultParagraphFont"/>
    <w:link w:val="3"/>
    <w:uiPriority w:val="9"/>
    <w:qFormat/>
    <w:rsid w:val="00142b97"/>
    <w:rPr>
      <w:rFonts w:ascii="游ゴシック Light" w:hAnsi="游ゴシック Light" w:eastAsia="" w:cs="游ゴシック Light" w:asciiTheme="majorHAnsi" w:cstheme="majorBidi" w:eastAsiaTheme="majorEastAsia" w:hAnsiTheme="majorHAnsi"/>
    </w:rPr>
  </w:style>
  <w:style w:type="character" w:styleId="Annotationreference">
    <w:name w:val="annotation reference"/>
    <w:basedOn w:val="DefaultParagraphFont"/>
    <w:uiPriority w:val="99"/>
    <w:semiHidden/>
    <w:unhideWhenUsed/>
    <w:qFormat/>
    <w:rsid w:val="000b404f"/>
    <w:rPr>
      <w:sz w:val="18"/>
      <w:szCs w:val="18"/>
    </w:rPr>
  </w:style>
  <w:style w:type="character" w:styleId="Style20" w:customStyle="1">
    <w:name w:val="コメント文字列 (文字)"/>
    <w:basedOn w:val="DefaultParagraphFont"/>
    <w:link w:val="af9"/>
    <w:uiPriority w:val="99"/>
    <w:semiHidden/>
    <w:qFormat/>
    <w:rsid w:val="000b404f"/>
    <w:rPr/>
  </w:style>
  <w:style w:type="character" w:styleId="Style21" w:customStyle="1">
    <w:name w:val="コメント内容 (文字)"/>
    <w:basedOn w:val="Style20"/>
    <w:link w:val="afb"/>
    <w:uiPriority w:val="99"/>
    <w:semiHidden/>
    <w:qFormat/>
    <w:rsid w:val="000b404f"/>
    <w:rPr>
      <w:b/>
      <w:bCs/>
    </w:rPr>
  </w:style>
  <w:style w:type="character" w:styleId="Style22" w:customStyle="1">
    <w:name w:val="吹き出し (文字)"/>
    <w:basedOn w:val="DefaultParagraphFont"/>
    <w:link w:val="afd"/>
    <w:uiPriority w:val="99"/>
    <w:semiHidden/>
    <w:qFormat/>
    <w:rsid w:val="000b404f"/>
    <w:rPr>
      <w:rFonts w:ascii="游ゴシック Light" w:hAnsi="游ゴシック Light" w:eastAsia="" w:cs="游ゴシック Light" w:asciiTheme="majorHAnsi" w:cstheme="majorBidi" w:eastAsiaTheme="majorEastAsia" w:hAnsiTheme="majorHAnsi"/>
      <w:sz w:val="18"/>
      <w:szCs w:val="18"/>
    </w:rPr>
  </w:style>
  <w:style w:type="character" w:styleId="Style23">
    <w:name w:val="インターネットリンク"/>
    <w:basedOn w:val="DefaultParagraphFont"/>
    <w:uiPriority w:val="99"/>
    <w:unhideWhenUsed/>
    <w:rsid w:val="000f245e"/>
    <w:rPr>
      <w:color w:val="0563C1" w:themeColor="hyperlink"/>
      <w:u w:val="single"/>
    </w:rPr>
  </w:style>
  <w:style w:type="character" w:styleId="Style24" w:customStyle="1">
    <w:name w:val="小論参考文献 (文字)"/>
    <w:basedOn w:val="DefaultParagraphFont"/>
    <w:link w:val="aff0"/>
    <w:qFormat/>
    <w:rsid w:val="004f4a73"/>
    <w:rPr>
      <w:rFonts w:ascii="游ゴシック" w:hAnsi="游ゴシック" w:eastAsia="游ゴシック"/>
      <w:b/>
      <w:bCs/>
      <w:color w:val="555555"/>
      <w:szCs w:val="21"/>
    </w:rPr>
  </w:style>
  <w:style w:type="character" w:styleId="UnresolvedMention">
    <w:name w:val="Unresolved Mention"/>
    <w:basedOn w:val="DefaultParagraphFont"/>
    <w:uiPriority w:val="99"/>
    <w:semiHidden/>
    <w:unhideWhenUsed/>
    <w:qFormat/>
    <w:rsid w:val="000f245e"/>
    <w:rPr>
      <w:color w:val="605E5C"/>
      <w:shd w:fill="E1DFDD" w:val="clear"/>
    </w:rPr>
  </w:style>
  <w:style w:type="character" w:styleId="Style25" w:customStyle="1">
    <w:name w:val="文献項目 (文字)"/>
    <w:basedOn w:val="DefaultParagraphFont"/>
    <w:link w:val="aff5"/>
    <w:qFormat/>
    <w:rsid w:val="00860c5c"/>
    <w:rPr>
      <w:rFonts w:ascii="Times New Roman" w:hAnsi="Times New Roman" w:cs="Times New Roman"/>
      <w:szCs w:val="24"/>
    </w:rPr>
  </w:style>
  <w:style w:type="character" w:styleId="Style26" w:customStyle="1">
    <w:name w:val="本文 (文字)"/>
    <w:basedOn w:val="DefaultParagraphFont"/>
    <w:link w:val="aff4"/>
    <w:uiPriority w:val="99"/>
    <w:semiHidden/>
    <w:qFormat/>
    <w:rsid w:val="00860c5c"/>
    <w:rPr/>
  </w:style>
  <w:style w:type="character" w:styleId="Style27">
    <w:name w:val="訪れたインターネットリンク"/>
    <w:basedOn w:val="DefaultParagraphFont"/>
    <w:uiPriority w:val="99"/>
    <w:semiHidden/>
    <w:unhideWhenUsed/>
    <w:rsid w:val="00dd0961"/>
    <w:rPr>
      <w:color w:val="954F72" w:themeColor="followedHyperlink"/>
      <w:u w:val="single"/>
    </w:rPr>
  </w:style>
  <w:style w:type="character" w:styleId="Style28">
    <w:name w:val="行番号付け"/>
    <w:rPr/>
  </w:style>
  <w:style w:type="paragraph" w:styleId="Style29">
    <w:name w:val="見出し"/>
    <w:basedOn w:val="Normal"/>
    <w:next w:val="Style30"/>
    <w:qFormat/>
    <w:pPr>
      <w:keepNext w:val="true"/>
      <w:spacing w:before="240" w:after="120"/>
    </w:pPr>
    <w:rPr>
      <w:rFonts w:ascii="Liberation Sans" w:hAnsi="Liberation Sans" w:eastAsia="游ゴシック" w:cs="Arial"/>
      <w:sz w:val="28"/>
      <w:szCs w:val="28"/>
    </w:rPr>
  </w:style>
  <w:style w:type="paragraph" w:styleId="Style30">
    <w:name w:val="Body Text"/>
    <w:basedOn w:val="Normal"/>
    <w:link w:val="aff7"/>
    <w:uiPriority w:val="99"/>
    <w:semiHidden/>
    <w:unhideWhenUsed/>
    <w:rsid w:val="00860c5c"/>
    <w:pPr/>
    <w:rPr/>
  </w:style>
  <w:style w:type="paragraph" w:styleId="Style31">
    <w:name w:val="List"/>
    <w:basedOn w:val="Style30"/>
    <w:pPr/>
    <w:rPr>
      <w:rFonts w:cs="Arial"/>
    </w:rPr>
  </w:style>
  <w:style w:type="paragraph" w:styleId="Style32">
    <w:name w:val="Caption"/>
    <w:basedOn w:val="Normal"/>
    <w:qFormat/>
    <w:pPr>
      <w:suppressLineNumbers/>
      <w:spacing w:before="120" w:after="120"/>
    </w:pPr>
    <w:rPr>
      <w:rFonts w:cs="Arial"/>
      <w:i/>
      <w:iCs/>
      <w:sz w:val="24"/>
      <w:szCs w:val="24"/>
    </w:rPr>
  </w:style>
  <w:style w:type="paragraph" w:styleId="Style33">
    <w:name w:val="索引"/>
    <w:basedOn w:val="Normal"/>
    <w:qFormat/>
    <w:pPr>
      <w:suppressLineNumbers/>
    </w:pPr>
    <w:rPr>
      <w:rFonts w:cs="Arial"/>
    </w:rPr>
  </w:style>
  <w:style w:type="paragraph" w:styleId="Style34">
    <w:name w:val="ヘッダーとフッター"/>
    <w:basedOn w:val="Normal"/>
    <w:qFormat/>
    <w:pPr/>
    <w:rPr/>
  </w:style>
  <w:style w:type="paragraph" w:styleId="Style35">
    <w:name w:val="Header"/>
    <w:basedOn w:val="Normal"/>
    <w:link w:val="a6"/>
    <w:uiPriority w:val="99"/>
    <w:unhideWhenUsed/>
    <w:rsid w:val="00ad3e51"/>
    <w:pPr>
      <w:tabs>
        <w:tab w:val="clear" w:pos="840"/>
        <w:tab w:val="center" w:pos="4252" w:leader="none"/>
        <w:tab w:val="right" w:pos="8504" w:leader="none"/>
      </w:tabs>
      <w:snapToGrid w:val="false"/>
    </w:pPr>
    <w:rPr/>
  </w:style>
  <w:style w:type="paragraph" w:styleId="Style36">
    <w:name w:val="Footer"/>
    <w:basedOn w:val="Normal"/>
    <w:link w:val="a8"/>
    <w:uiPriority w:val="99"/>
    <w:unhideWhenUsed/>
    <w:rsid w:val="00ad3e51"/>
    <w:pPr>
      <w:tabs>
        <w:tab w:val="clear" w:pos="840"/>
        <w:tab w:val="center" w:pos="4252" w:leader="none"/>
        <w:tab w:val="right" w:pos="8504" w:leader="none"/>
      </w:tabs>
      <w:snapToGrid w:val="false"/>
    </w:pPr>
    <w:rPr/>
  </w:style>
  <w:style w:type="paragraph" w:styleId="ListParagraph">
    <w:name w:val="List Paragraph"/>
    <w:basedOn w:val="Normal"/>
    <w:uiPriority w:val="34"/>
    <w:qFormat/>
    <w:rsid w:val="008b51c1"/>
    <w:pPr>
      <w:ind w:left="840" w:hanging="0"/>
    </w:pPr>
    <w:rPr/>
  </w:style>
  <w:style w:type="paragraph" w:styleId="Style37" w:customStyle="1">
    <w:name w:val="小論本文（日本語/英語）"/>
    <w:basedOn w:val="Normal"/>
    <w:link w:val="ab"/>
    <w:qFormat/>
    <w:rsid w:val="00192bfc"/>
    <w:pPr>
      <w:ind w:firstLine="100"/>
      <w:jc w:val="left"/>
    </w:pPr>
    <w:rPr>
      <w:rFonts w:ascii="Times New Roman" w:hAnsi="Times New Roman" w:cs="Times New Roman"/>
      <w:szCs w:val="21"/>
    </w:rPr>
  </w:style>
  <w:style w:type="paragraph" w:styleId="Style38" w:customStyle="1">
    <w:name w:val="小論タイトル"/>
    <w:basedOn w:val="Normal"/>
    <w:link w:val="ad"/>
    <w:qFormat/>
    <w:rsid w:val="00c2433b"/>
    <w:pPr>
      <w:jc w:val="center"/>
    </w:pPr>
    <w:rPr>
      <w:rFonts w:ascii="游ゴシック" w:hAnsi="游ゴシック" w:eastAsia="游ゴシック" w:cs="Times New Roman"/>
      <w:b/>
      <w:sz w:val="40"/>
      <w:szCs w:val="40"/>
    </w:rPr>
  </w:style>
  <w:style w:type="paragraph" w:styleId="Style39" w:customStyle="1">
    <w:name w:val="小論ゼミ名"/>
    <w:basedOn w:val="Normal"/>
    <w:next w:val="Style40"/>
    <w:link w:val="af0"/>
    <w:qFormat/>
    <w:rsid w:val="00f83ddc"/>
    <w:pPr>
      <w:jc w:val="right"/>
    </w:pPr>
    <w:rPr>
      <w:rFonts w:ascii="游ゴシック" w:hAnsi="游ゴシック" w:eastAsia="游ゴシック" w:cs="Times New Roman"/>
      <w:sz w:val="22"/>
    </w:rPr>
  </w:style>
  <w:style w:type="paragraph" w:styleId="Style40" w:customStyle="1">
    <w:name w:val="小論学籍番号"/>
    <w:basedOn w:val="Normal"/>
    <w:next w:val="Style41"/>
    <w:link w:val="af2"/>
    <w:qFormat/>
    <w:rsid w:val="00f83ddc"/>
    <w:pPr>
      <w:jc w:val="center"/>
    </w:pPr>
    <w:rPr>
      <w:rFonts w:ascii="游ゴシック" w:hAnsi="游ゴシック" w:eastAsia="游ゴシック" w:cs="Times New Roman"/>
      <w:sz w:val="22"/>
    </w:rPr>
  </w:style>
  <w:style w:type="paragraph" w:styleId="Style41" w:customStyle="1">
    <w:name w:val="小論氏名"/>
    <w:basedOn w:val="Normal"/>
    <w:next w:val="Style37"/>
    <w:link w:val="af3"/>
    <w:qFormat/>
    <w:rsid w:val="00cd047c"/>
    <w:pPr>
      <w:jc w:val="center"/>
    </w:pPr>
    <w:rPr>
      <w:rFonts w:ascii="ＭＳ Ｐゴシック" w:hAnsi="ＭＳ Ｐゴシック" w:eastAsia="游ゴシック" w:cs="Times New Roman"/>
      <w:sz w:val="32"/>
      <w:szCs w:val="32"/>
    </w:rPr>
  </w:style>
  <w:style w:type="paragraph" w:styleId="Style42" w:customStyle="1">
    <w:name w:val="小論参考文献タイトル"/>
    <w:basedOn w:val="Normal"/>
    <w:next w:val="Style37"/>
    <w:link w:val="af5"/>
    <w:qFormat/>
    <w:rsid w:val="00133476"/>
    <w:pPr>
      <w:spacing w:before="100" w:after="0"/>
    </w:pPr>
    <w:rPr>
      <w:rFonts w:ascii="游ゴシック" w:hAnsi="游ゴシック" w:eastAsia="游ゴシック" w:cs="Times New Roman"/>
      <w:b/>
      <w:szCs w:val="21"/>
    </w:rPr>
  </w:style>
  <w:style w:type="paragraph" w:styleId="Style43" w:customStyle="1">
    <w:name w:val="小論参考文献リスト"/>
    <w:basedOn w:val="Bibliography"/>
    <w:link w:val="af7"/>
    <w:autoRedefine/>
    <w:qFormat/>
    <w:rsid w:val="00860c5c"/>
    <w:pPr>
      <w:numPr>
        <w:ilvl w:val="0"/>
        <w:numId w:val="2"/>
      </w:numPr>
      <w:snapToGrid w:val="false"/>
      <w:spacing w:lineRule="exact" w:line="200" w:before="0" w:after="20"/>
      <w:ind w:left="426" w:hanging="369"/>
    </w:pPr>
    <w:rPr>
      <w:rFonts w:ascii="Times New Roman" w:hAnsi="Times New Roman" w:cs="Times New Roman"/>
      <w:szCs w:val="21"/>
      <w:shd w:fill="FFFFFF" w:val="clear"/>
    </w:rPr>
  </w:style>
  <w:style w:type="paragraph" w:styleId="Annotationtext">
    <w:name w:val="annotation text"/>
    <w:basedOn w:val="Normal"/>
    <w:link w:val="afa"/>
    <w:uiPriority w:val="99"/>
    <w:semiHidden/>
    <w:unhideWhenUsed/>
    <w:qFormat/>
    <w:rsid w:val="000b404f"/>
    <w:pPr>
      <w:jc w:val="left"/>
    </w:pPr>
    <w:rPr/>
  </w:style>
  <w:style w:type="paragraph" w:styleId="Annotationsubject">
    <w:name w:val="annotation subject"/>
    <w:basedOn w:val="Annotationtext"/>
    <w:next w:val="Annotationtext"/>
    <w:link w:val="afc"/>
    <w:uiPriority w:val="99"/>
    <w:semiHidden/>
    <w:unhideWhenUsed/>
    <w:qFormat/>
    <w:rsid w:val="000b404f"/>
    <w:pPr/>
    <w:rPr>
      <w:b/>
      <w:bCs/>
    </w:rPr>
  </w:style>
  <w:style w:type="paragraph" w:styleId="BalloonText">
    <w:name w:val="Balloon Text"/>
    <w:basedOn w:val="Normal"/>
    <w:link w:val="afe"/>
    <w:uiPriority w:val="99"/>
    <w:semiHidden/>
    <w:unhideWhenUsed/>
    <w:qFormat/>
    <w:rsid w:val="000b404f"/>
    <w:pPr/>
    <w:rPr>
      <w:rFonts w:ascii="游ゴシック Light" w:hAnsi="游ゴシック Light" w:eastAsia="" w:cs="游ゴシック Light" w:asciiTheme="majorHAnsi" w:cstheme="majorBidi" w:eastAsiaTheme="majorEastAsia" w:hAnsiTheme="majorHAnsi"/>
      <w:sz w:val="18"/>
      <w:szCs w:val="18"/>
    </w:rPr>
  </w:style>
  <w:style w:type="paragraph" w:styleId="Caption">
    <w:name w:val="caption"/>
    <w:basedOn w:val="Normal"/>
    <w:next w:val="Normal"/>
    <w:uiPriority w:val="35"/>
    <w:unhideWhenUsed/>
    <w:qFormat/>
    <w:rsid w:val="00ee59e4"/>
    <w:pPr/>
    <w:rPr>
      <w:b/>
      <w:bCs/>
      <w:szCs w:val="21"/>
    </w:rPr>
  </w:style>
  <w:style w:type="paragraph" w:styleId="Style44" w:customStyle="1">
    <w:name w:val="小論参考文献"/>
    <w:basedOn w:val="Normal"/>
    <w:next w:val="Normal"/>
    <w:link w:val="aff1"/>
    <w:qFormat/>
    <w:rsid w:val="004f4a73"/>
    <w:pPr>
      <w:spacing w:before="100" w:after="0"/>
    </w:pPr>
    <w:rPr>
      <w:rFonts w:ascii="游ゴシック" w:hAnsi="游ゴシック" w:eastAsia="游ゴシック"/>
      <w:b/>
      <w:bCs/>
      <w:color w:val="555555"/>
      <w:szCs w:val="21"/>
      <w:shd w:fill="FFFFFF" w:val="clear"/>
    </w:rPr>
  </w:style>
  <w:style w:type="paragraph" w:styleId="Bibliography">
    <w:name w:val="Bibliography"/>
    <w:basedOn w:val="Normal"/>
    <w:next w:val="Normal"/>
    <w:uiPriority w:val="37"/>
    <w:semiHidden/>
    <w:unhideWhenUsed/>
    <w:qFormat/>
    <w:rsid w:val="004f4a73"/>
    <w:pPr/>
    <w:rPr/>
  </w:style>
  <w:style w:type="paragraph" w:styleId="Style45" w:customStyle="1">
    <w:name w:val="文献"/>
    <w:basedOn w:val="Style30"/>
    <w:qFormat/>
    <w:rsid w:val="00860c5c"/>
    <w:pPr>
      <w:numPr>
        <w:ilvl w:val="0"/>
        <w:numId w:val="3"/>
      </w:numPr>
      <w:snapToGrid w:val="false"/>
      <w:spacing w:lineRule="exact" w:line="200"/>
      <w:ind w:left="426" w:hanging="369"/>
    </w:pPr>
    <w:rPr>
      <w:rFonts w:ascii="Times New Roman" w:hAnsi="Times New Roman" w:eastAsia="ＭＳ 明朝" w:cs="Times New Roman"/>
      <w:sz w:val="18"/>
      <w:szCs w:val="24"/>
    </w:rPr>
  </w:style>
  <w:style w:type="paragraph" w:styleId="Style46" w:customStyle="1">
    <w:name w:val="文献項目"/>
    <w:basedOn w:val="Style45"/>
    <w:link w:val="aff6"/>
    <w:qFormat/>
    <w:rsid w:val="00860c5c"/>
    <w:pPr>
      <w:spacing w:lineRule="auto" w:line="240" w:before="0" w:after="20"/>
    </w:pPr>
    <w:rPr>
      <w:rFonts w:eastAsia="" w:eastAsiaTheme="minorEastAsia"/>
      <w:sz w:val="21"/>
    </w:rPr>
  </w:style>
  <w:style w:type="paragraph" w:styleId="Revision">
    <w:name w:val="Revision"/>
    <w:uiPriority w:val="99"/>
    <w:semiHidden/>
    <w:qFormat/>
    <w:rsid w:val="006b05b2"/>
    <w:pPr>
      <w:widowControl/>
      <w:suppressAutoHyphens w:val="true"/>
      <w:bidi w:val="0"/>
      <w:spacing w:before="0" w:after="0"/>
      <w:jc w:val="left"/>
    </w:pPr>
    <w:rPr>
      <w:rFonts w:ascii="游明朝" w:hAnsi="游明朝" w:eastAsia="" w:cs="游明朝" w:asciiTheme="minorHAnsi" w:cstheme="minorBidi" w:eastAsiaTheme="minorEastAsia" w:hAnsiTheme="minorHAnsi"/>
      <w:color w:val="auto"/>
      <w:kern w:val="2"/>
      <w:sz w:val="21"/>
      <w:szCs w:val="22"/>
      <w:lang w:val="en-US" w:eastAsia="ja-JP"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fa">
    <w:name w:val="Table Grid"/>
    <w:basedOn w:val="a3"/>
    <w:uiPriority w:val="39"/>
    <w:rsid w:val="00a14a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3.nhk.or.jp/news/html/20210126/k10012832941000.html" TargetMode="External"/><Relationship Id="rId3" Type="http://schemas.openxmlformats.org/officeDocument/2006/relationships/hyperlink" Target="https://diagram.jp/" TargetMode="External"/><Relationship Id="rId4" Type="http://schemas.openxmlformats.org/officeDocument/2006/relationships/hyperlink" Target="https://www.lucidchart.com/pages/ja"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FC3C-86F6-484A-8038-2D7490A9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LibreOffice/7.1.4.2$Windows_X86_64 LibreOffice_project/a529a4fab45b75fefc5b6226684193eb000654f6</Application>
  <AppVersion>15.0000</AppVersion>
  <Pages>2</Pages>
  <Words>1995</Words>
  <Characters>2342</Characters>
  <CharactersWithSpaces>2374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2021-07-21T07:10:00Z</dcterms:created>
  <dc:creator>小林 健</dc:creator>
  <dc:description/>
  <dc:language>ja-JP</dc:language>
  <cp:lastModifiedBy/>
  <dcterms:modified xsi:type="dcterms:W3CDTF">2021-07-22T07:55:01Z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