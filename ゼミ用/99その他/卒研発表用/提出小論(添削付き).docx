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72"/>
        <w:rPr/>
      </w:pPr>
      <w:r>
        <w:rPr/>
        <w:t>物語の理解を深めるための時系列とグループ化を考慮した相関図制作システムの提案</w:t>
      </w:r>
    </w:p>
    <w:p>
      <w:pPr>
        <w:pStyle w:val="Style75"/>
        <w:jc w:val="right"/>
        <w:rPr/>
      </w:pPr>
      <w:r>
        <w:rPr/>
        <w:t>情報メディア学科　谷口　文威ゼミ</w:t>
      </w:r>
    </w:p>
    <w:p>
      <w:pPr>
        <w:pStyle w:val="Style75"/>
        <w:rPr/>
      </w:pPr>
      <w:r>
        <w:rPr/>
        <w:t>１８２１２１８</w:t>
      </w:r>
    </w:p>
    <w:p>
      <w:pPr>
        <w:pStyle w:val="Style76"/>
        <w:rPr/>
      </w:pPr>
      <w:r>
        <w:rPr/>
        <w:t>出口　京佳</w:t>
      </w:r>
    </w:p>
    <w:p>
      <w:pPr>
        <w:pStyle w:val="Normal"/>
        <w:jc w:val="left"/>
        <w:rPr>
          <w:rFonts w:ascii="ＭＳ 明朝" w:hAnsi="ＭＳ 明朝" w:asciiTheme="minorEastAsia" w:hAnsiTheme="minorEastAsia"/>
        </w:rPr>
      </w:pPr>
      <w:r>
        <w:rPr>
          <w:rFonts w:asciiTheme="minorEastAsia" w:hAnsiTheme="minorEastAsia" w:ascii="ＭＳ 明朝" w:hAnsi="ＭＳ 明朝"/>
        </w:rPr>
      </w:r>
    </w:p>
    <w:p>
      <w:pPr>
        <w:sectPr>
          <w:headerReference w:type="default" r:id="rId2"/>
          <w:footerReference w:type="default" r:id="rId3"/>
          <w:type w:val="nextPage"/>
          <w:pgSz w:w="11906" w:h="16838"/>
          <w:pgMar w:left="1701" w:right="1701" w:header="851" w:top="1701" w:footer="851" w:bottom="1701" w:gutter="0"/>
          <w:pgNumType w:fmt="decimal"/>
          <w:formProt w:val="false"/>
          <w:textDirection w:val="lrTb"/>
          <w:docGrid w:type="lines" w:linePitch="335" w:charSpace="5734"/>
        </w:sectPr>
      </w:pPr>
    </w:p>
    <w:p>
      <w:pPr>
        <w:pStyle w:val="1"/>
        <w:spacing w:before="335" w:after="0"/>
        <w:rPr>
          <w:rFonts w:ascii="ＭＳ 明朝" w:hAnsi="ＭＳ 明朝" w:asciiTheme="minorEastAsia" w:hAnsiTheme="minorEastAsia"/>
        </w:rPr>
      </w:pPr>
      <w:r>
        <w:rPr/>
        <w:t>はじめに</w:t>
      </w:r>
    </w:p>
    <w:p>
      <w:pPr>
        <w:pStyle w:val="Style64"/>
        <w:rPr>
          <w:rFonts w:asciiTheme="minorEastAsia" w:hAnsiTheme="minorEastAsia"/>
          <w:ins w:id="7" w:author="不明な作成者" w:date="2021-07-30T21:27:13Z"/>
        </w:rPr>
      </w:pPr>
      <w:ins w:id="0" w:author="不明な作成者" w:date="2021-07-30T21:27:13Z">
        <w:r>
          <w:rPr/>
          <w:t>現在，書籍の電子化やコロナウイルスによる巣ごもり需要の拡大により，小説や漫画などの物語作品を享受する機会が多くなっている</w:t>
        </w:r>
      </w:ins>
      <w:ins w:id="1" w:author="不明な作成者" w:date="2021-07-30T21:27:13Z">
        <w:r>
          <w:rPr/>
          <w:t>[1]</w:t>
        </w:r>
      </w:ins>
      <w:ins w:id="2" w:author="不明な作成者" w:date="2021-07-30T21:27:13Z">
        <w:r>
          <w:rPr/>
          <w:t>。そのため，今まで書籍に興味がなかった人でも電子書籍に興味を持つ傾向にある</w:t>
        </w:r>
      </w:ins>
      <w:ins w:id="3" w:author="不明な作成者" w:date="2021-07-30T21:27:13Z">
        <w:r>
          <w:rPr/>
          <w:t>[2]</w:t>
        </w:r>
      </w:ins>
      <w:ins w:id="4" w:author="不明な作成者" w:date="2021-07-30T21:27:13Z">
        <w:r>
          <w:rPr/>
          <w:t>。その一方で，電子書籍では紙媒体の書籍と比べて内容の理解が不十分であるという研究結果もある</w:t>
        </w:r>
      </w:ins>
      <w:ins w:id="5" w:author="不明な作成者" w:date="2021-07-30T21:27:13Z">
        <w:r>
          <w:rPr/>
          <w:t>[3]</w:t>
        </w:r>
      </w:ins>
      <w:ins w:id="6" w:author="不明な作成者" w:date="2021-07-30T21:27:13Z">
        <w:r>
          <w:rPr/>
          <w:t>。</w:t>
        </w:r>
      </w:ins>
    </w:p>
    <w:p>
      <w:pPr>
        <w:pStyle w:val="Style64"/>
        <w:rPr>
          <w:rFonts w:asciiTheme="minorEastAsia" w:hAnsiTheme="minorEastAsia"/>
          <w:ins w:id="11" w:author="不明な作成者" w:date="2021-07-30T21:27:13Z"/>
        </w:rPr>
      </w:pPr>
      <w:ins w:id="8" w:author="不明な作成者" w:date="2021-07-30T21:27:13Z">
        <w:r>
          <w:rPr/>
          <w:t>物語の理解を深める足がかりとして，筆者は登場人物やその関係性に着目した。登場人物は物語作品を構成する上で欠かせない要素の一つであり，物語を進める役割を持つ。多種多様な性格や登場人物同士の関係性をもってストーリーが繰り広げられる。中には，一つの作品で登場人物がこの，作品にとって重要な位置を占める登場人物の名前や心情・過去・関係性などの情報を，文書や図で記述することで，物語の流れを把握できると筆者は考えた。これらの情報は，映画やアニメーション，ドラマなどの映像による物語作品においても同様に扱え，実際に相関図が利用されている</w:t>
        </w:r>
      </w:ins>
      <w:ins w:id="9" w:author="不明な作成者" w:date="2021-07-30T21:27:13Z">
        <w:r>
          <w:rPr/>
          <w:t>[4, 5]</w:t>
        </w:r>
      </w:ins>
      <w:ins w:id="10" w:author="不明な作成者" w:date="2021-07-30T21:27:13Z">
        <w:r>
          <w:rPr/>
          <w:t>。しかし，それらは物語の特定時点での関係性の紹介に用いられており，物語の進行に応じて変化する関係性には対応していない。また、登場人物が所属するグループを外枠で表しているが，このような技法はユーザビリティの面で不親切である。相関図を制作するにあたって，登場人物を他のユーザが見て理解しやすい位置に配置することは重要である。そのため，所属するグループを外枠で表現する技法では配置が限られる。更に，登場人物を追加しなければいけなくなった場合に外枠を広げる必要があるといった問題点もある。</w:t>
        </w:r>
      </w:ins>
    </w:p>
    <w:p>
      <w:pPr>
        <w:pStyle w:val="Style64"/>
        <w:rPr>
          <w:rFonts w:asciiTheme="minorEastAsia" w:hAnsiTheme="minorEastAsia"/>
          <w:ins w:id="13" w:author="不明な作成者" w:date="2021-07-30T21:27:13Z"/>
        </w:rPr>
      </w:pPr>
      <w:ins w:id="12" w:author="不明な作成者" w:date="2021-07-30T21:27:13Z">
        <w:r>
          <w:rPr/>
          <w:t>以上のことから，本研究では，時系列やグループ化を考慮した，登場人物の関係性や詳細な情報を記録できるアプリケーションを作成する。さらに，他のユーザが作成した相関図を閲覧できる仕様とした。これにより，本を普段読まない人に対しても，物語内容の理解を手助けできる。</w:t>
        </w:r>
      </w:ins>
    </w:p>
    <w:p>
      <w:pPr>
        <w:pStyle w:val="Style64"/>
        <w:rPr>
          <w:rFonts w:ascii="ＭＳ 明朝" w:hAnsi="ＭＳ 明朝" w:asciiTheme="minorEastAsia" w:hAnsiTheme="minorEastAsia"/>
          <w:del w:id="46" w:author="不明な作成者" w:date="2021-07-30T21:27:13Z"/>
        </w:rPr>
      </w:pPr>
      <w:ins w:id="14" w:author="不明な作成者" w:date="2021-07-30T21:27:13Z">
        <w:r>
          <w:rPr/>
          <w:t>また，本アプリはデスクトップアプリおよび</w:t>
        </w:r>
      </w:ins>
      <w:ins w:id="15" w:author="不明な作成者" w:date="2021-07-30T21:27:13Z">
        <w:r>
          <w:rPr/>
          <w:t>Web</w:t>
        </w:r>
      </w:ins>
      <w:ins w:id="16" w:author="不明な作成者" w:date="2021-07-30T21:27:13Z">
        <w:r>
          <w:rPr/>
          <w:t>アプリとして作成した。</w:t>
        </w:r>
      </w:ins>
      <w:ins w:id="17" w:author="不明な作成者" w:date="2021-07-30T21:27:13Z">
        <w:r>
          <w:rPr/>
          <w:t>Web</w:t>
        </w:r>
      </w:ins>
      <w:ins w:id="18" w:author="不明な作成者" w:date="2021-07-30T21:27:13Z">
        <w:r>
          <w:rPr/>
          <w:t>アプリは公開予定である。</w:t>
        </w:r>
      </w:ins>
      <w:del w:id="19" w:author="不明な作成者" w:date="2021-07-30T21:27:13Z">
        <w:r>
          <w:rPr/>
          <w:delText>現在，書籍の電子化や</w:delText>
        </w:r>
      </w:del>
      <w:del w:id="20" w:author="谷口 文威" w:date="2021-07-24T01:06:00Z">
        <w:r>
          <w:rPr/>
          <w:delText>，</w:delText>
        </w:r>
      </w:del>
      <w:del w:id="21" w:author="不明な作成者" w:date="2021-07-30T21:27:13Z">
        <w:r>
          <w:rPr/>
          <w:delText>コロナウイルスによる巣ごもり需要の拡大により，小説</w:delText>
        </w:r>
      </w:del>
      <w:del w:id="22" w:author="不明な作成者" w:date="2021-07-30T21:27:13Z">
        <w:r>
          <w:rPr/>
          <w:delText>や</w:delText>
        </w:r>
      </w:del>
      <w:del w:id="23" w:author="谷口 文威" w:date="2021-07-24T01:06:00Z">
        <w:r>
          <w:rPr/>
          <w:delText>，</w:delText>
        </w:r>
      </w:del>
      <w:del w:id="24" w:author="不明な作成者" w:date="2021-07-30T21:27:13Z">
        <w:r>
          <w:rPr/>
          <w:delText>漫画</w:delText>
        </w:r>
      </w:del>
      <w:del w:id="25" w:author="谷口 文威" w:date="2021-07-24T01:06:00Z">
        <w:r>
          <w:rPr/>
          <w:delText>といった</w:delText>
        </w:r>
      </w:del>
      <w:del w:id="26" w:author="不明な作成者" w:date="2021-07-30T21:27:13Z">
        <w:r>
          <w:rPr/>
          <w:delText>などの</w:delText>
        </w:r>
      </w:del>
      <w:del w:id="27" w:author="谷口 文威" w:date="2021-07-24T01:06:00Z">
        <w:r>
          <w:rPr/>
          <w:delText>，</w:delText>
        </w:r>
      </w:del>
      <w:del w:id="28" w:author="不明な作成者" w:date="2021-07-30T21:27:13Z">
        <w:r>
          <w:rPr/>
          <w:delText>物語作品を享受する機会が多くなっている</w:delText>
        </w:r>
      </w:del>
      <w:del w:id="29" w:author="不明な作成者" w:date="2021-07-30T21:27:13Z">
        <w:r>
          <w:rPr/>
          <w:delText>[1]</w:delText>
        </w:r>
      </w:del>
      <w:del w:id="30" w:author="不明な作成者" w:date="2021-07-30T21:27:13Z">
        <w:r>
          <w:rPr/>
          <w:delText>。そのため，</w:delText>
        </w:r>
      </w:del>
      <w:del w:id="31" w:author="谷口 文威" w:date="2021-07-24T01:07:00Z">
        <w:r>
          <w:rPr/>
          <w:delText>本を読むタッチの軽さから，</w:delText>
        </w:r>
      </w:del>
      <w:del w:id="32" w:author="不明な作成者" w:date="2021-07-30T21:27:13Z">
        <w:r>
          <w:rPr/>
          <w:delText>今まで書籍に興味がなかった人</w:delText>
        </w:r>
      </w:del>
      <w:del w:id="33" w:author="谷口 文威" w:date="2021-07-24T01:07:00Z">
        <w:r>
          <w:rPr/>
          <w:delText>が</w:delText>
        </w:r>
      </w:del>
      <w:del w:id="34" w:author="不明な作成者" w:date="2021-07-30T21:27:13Z">
        <w:r>
          <w:rPr/>
          <w:delText>でも</w:delText>
        </w:r>
      </w:del>
      <w:del w:id="35" w:author="不明な作成者" w:date="2021-07-30T21:27:13Z">
        <w:r>
          <w:rPr/>
          <w:delText>電子</w:delText>
        </w:r>
      </w:del>
      <w:del w:id="36" w:author="谷口 文威" w:date="2021-07-24T01:07:00Z">
        <w:r>
          <w:rPr/>
          <w:delText>媒体での</w:delText>
        </w:r>
      </w:del>
      <w:del w:id="37" w:author="不明な作成者" w:date="2021-07-30T21:27:13Z">
        <w:r>
          <w:rPr/>
          <w:delText>書籍に興味を持つ傾向にある</w:delText>
        </w:r>
      </w:del>
      <w:del w:id="38" w:author="不明な作成者" w:date="2021-07-30T21:27:13Z">
        <w:r>
          <w:rPr/>
          <w:delText>[2]</w:delText>
        </w:r>
      </w:del>
      <w:del w:id="39" w:author="不明な作成者" w:date="2021-07-30T21:27:13Z">
        <w:r>
          <w:rPr/>
          <w:delText>。</w:delText>
        </w:r>
      </w:del>
      <w:del w:id="40" w:author="谷口 文威" w:date="2021-07-24T00:07:00Z">
        <w:r>
          <w:rPr/>
          <w:delText>しかし</w:delText>
        </w:r>
      </w:del>
      <w:del w:id="41" w:author="不明な作成者" w:date="2021-07-30T21:27:13Z">
        <w:r>
          <w:rPr/>
          <w:delText>その一方で，電子書籍では紙媒体の書籍と比べて</w:delText>
        </w:r>
      </w:del>
      <w:del w:id="42" w:author="谷口 文威" w:date="2021-07-24T00:08:00Z">
        <w:r>
          <w:rPr/>
          <w:delText>，</w:delText>
        </w:r>
      </w:del>
      <w:del w:id="43" w:author="不明な作成者" w:date="2021-07-30T21:27:13Z">
        <w:r>
          <w:rPr/>
          <w:delText>内容の理解が不十分であるという研究結果もある</w:delText>
        </w:r>
      </w:del>
      <w:del w:id="44" w:author="不明な作成者" w:date="2021-07-30T21:27:13Z">
        <w:r>
          <w:rPr/>
          <w:delText>[3]</w:delText>
        </w:r>
      </w:del>
      <w:del w:id="45" w:author="不明な作成者" w:date="2021-07-30T21:27:13Z">
        <w:r>
          <w:rPr/>
          <w:delText>。</w:delText>
        </w:r>
      </w:del>
    </w:p>
    <w:p>
      <w:pPr>
        <w:pStyle w:val="Style64"/>
        <w:pPrChange w:id="0" w:author="谷口 文威" w:date="2021-07-24T00:49:00Z">
          <w:pPr/>
        </w:pPrChange>
        <w:rPr>
          <w:rFonts w:ascii="ＭＳ 明朝" w:hAnsi="ＭＳ 明朝" w:asciiTheme="minorEastAsia" w:hAnsiTheme="minorEastAsia"/>
          <w:del w:id="144" w:author="不明な作成者" w:date="2021-07-30T21:27:13Z"/>
        </w:rPr>
      </w:pPr>
      <w:del w:id="47" w:author="谷口 文威" w:date="2021-07-24T01:08:00Z">
        <w:r>
          <w:rPr/>
          <w:delText>そこで，</w:delText>
        </w:r>
      </w:del>
      <w:del w:id="48" w:author="不明な作成者" w:date="2021-07-30T21:27:13Z">
        <w:r>
          <w:rPr/>
          <w:delText>物語の理解を深める足がかりとして，</w:delText>
        </w:r>
      </w:del>
      <w:del w:id="49" w:author="不明な作成者" w:date="2021-07-30T21:27:13Z">
        <w:r>
          <w:rPr/>
          <w:delText>筆者は</w:delText>
        </w:r>
      </w:del>
      <w:del w:id="50" w:author="不明な作成者" w:date="2021-07-30T21:27:13Z">
        <w:r>
          <w:rPr/>
          <w:delText>登場人物や</w:delText>
        </w:r>
      </w:del>
      <w:del w:id="51" w:author="谷口 文威" w:date="2021-07-24T00:50:00Z">
        <w:r>
          <w:rPr/>
          <w:delText>登場人物同士</w:delText>
        </w:r>
      </w:del>
      <w:del w:id="52" w:author="不明な作成者" w:date="2021-07-30T21:27:13Z">
        <w:r>
          <w:rPr/>
          <w:delText>そ</w:delText>
        </w:r>
      </w:del>
      <w:del w:id="53" w:author="不明な作成者" w:date="2021-07-30T21:27:13Z">
        <w:r>
          <w:rPr/>
          <w:delText>の関係性</w:delText>
        </w:r>
      </w:del>
      <w:del w:id="54" w:author="谷口 文威" w:date="2021-07-24T00:50:00Z">
        <w:r>
          <w:rPr/>
          <w:delText>という点</w:delText>
        </w:r>
      </w:del>
      <w:del w:id="55" w:author="不明な作成者" w:date="2021-07-30T21:27:13Z">
        <w:r>
          <w:rPr/>
          <w:delText>に着目した。</w:delText>
        </w:r>
      </w:del>
      <w:del w:id="56" w:author="谷口 文威" w:date="2021-07-24T00:51:00Z">
        <w:r>
          <w:rPr/>
          <w:delText>物語作品において</w:delText>
        </w:r>
      </w:del>
      <w:del w:id="57" w:author="不明な作成者" w:date="2021-07-30T21:27:13Z">
        <w:r>
          <w:rPr/>
          <w:delText>登場人物</w:delText>
        </w:r>
      </w:del>
      <w:del w:id="58" w:author="谷口 文威" w:date="2021-07-24T00:08:00Z">
        <w:r>
          <w:rPr/>
          <w:delText>と</w:delText>
        </w:r>
      </w:del>
      <w:del w:id="59" w:author="不明な作成者" w:date="2021-07-30T21:27:13Z">
        <w:r>
          <w:rPr/>
          <w:delText>は</w:delText>
        </w:r>
      </w:del>
      <w:del w:id="60" w:author="谷口 文威" w:date="2021-07-24T00:51:00Z">
        <w:r>
          <w:rPr/>
          <w:delText>，</w:delText>
        </w:r>
      </w:del>
      <w:del w:id="61" w:author="不明な作成者" w:date="2021-07-30T21:27:13Z">
        <w:r>
          <w:rPr/>
          <w:delText>物語作品を構成する上で欠かせない要素の一つであ</w:delText>
        </w:r>
      </w:del>
      <w:del w:id="62" w:author="谷口 文威" w:date="2021-07-24T00:55:00Z">
        <w:r>
          <w:rPr/>
          <w:delText>る。また</w:delText>
        </w:r>
      </w:del>
      <w:del w:id="63" w:author="不明な作成者" w:date="2021-07-30T21:27:13Z">
        <w:r>
          <w:rPr/>
          <w:delText>り</w:delText>
        </w:r>
      </w:del>
      <w:del w:id="64" w:author="不明な作成者" w:date="2021-07-30T21:27:13Z">
        <w:r>
          <w:rPr/>
          <w:delText>，</w:delText>
        </w:r>
      </w:del>
      <w:del w:id="65" w:author="谷口 文威" w:date="2021-07-24T00:51:00Z">
        <w:r>
          <w:rPr/>
          <w:delText>登場人物は</w:delText>
        </w:r>
      </w:del>
      <w:del w:id="66" w:author="不明な作成者" w:date="2021-07-30T21:27:13Z">
        <w:r>
          <w:rPr/>
          <w:delText>物語</w:delText>
        </w:r>
      </w:del>
      <w:del w:id="67" w:author="谷口 文威" w:date="2021-07-24T00:56:00Z">
        <w:r>
          <w:rPr/>
          <w:delText>の進行</w:delText>
        </w:r>
      </w:del>
      <w:del w:id="68" w:author="不明な作成者" w:date="2021-07-30T21:27:13Z">
        <w:r>
          <w:rPr/>
          <w:delText>を進める役割を持</w:delText>
        </w:r>
      </w:del>
      <w:del w:id="69" w:author="谷口 文威" w:date="2021-07-24T00:56:00Z">
        <w:r>
          <w:rPr/>
          <w:delText>ち</w:delText>
        </w:r>
      </w:del>
      <w:del w:id="70" w:author="不明な作成者" w:date="2021-07-30T21:27:13Z">
        <w:r>
          <w:rPr/>
          <w:delText>つ。</w:delText>
        </w:r>
      </w:del>
      <w:del w:id="71" w:author="谷口 文威" w:date="2021-07-24T00:56:00Z">
        <w:r>
          <w:rPr/>
          <w:delText>，</w:delText>
        </w:r>
      </w:del>
      <w:del w:id="72" w:author="不明な作成者" w:date="2021-07-30T21:27:13Z">
        <w:r>
          <w:rPr/>
          <w:delText>多種多様なキャラクター性</w:delText>
        </w:r>
      </w:del>
      <w:del w:id="73" w:author="不明な作成者" w:date="2021-07-30T21:27:13Z">
        <w:r>
          <w:rPr/>
          <w:commentReference w:id="0"/>
        </w:r>
      </w:del>
      <w:del w:id="74" w:author="不明な作成者" w:date="2021-07-30T21:27:13Z">
        <w:r>
          <w:rPr/>
          <w:delText>や登場人物同士の関係性をもって繰り広げられる。</w:delText>
        </w:r>
      </w:del>
      <w:del w:id="75" w:author="不明な作成者" w:date="2021-07-30T21:27:13Z">
        <w:r>
          <w:rPr/>
          <w:commentReference w:id="1"/>
        </w:r>
      </w:del>
      <w:r>
        <w:rPr/>
        <w:t>中には，一つの作品で登場人物が</w:t>
      </w:r>
      <w:r>
        <w:rPr/>
        <w:t>1000</w:t>
      </w:r>
      <w:r>
        <w:rPr/>
        <w:t>人を超える作品も存在して</w:t>
      </w:r>
      <w:del w:id="76" w:author="谷口 文威" w:date="2021-07-24T00:21:00Z">
        <w:r>
          <w:rPr/>
          <w:delText>いる</w:delText>
        </w:r>
      </w:del>
      <w:del w:id="77" w:author="谷口 文威" w:date="2021-07-24T00:22:00Z">
        <w:r>
          <w:rPr/>
          <w:delText>。</w:delText>
        </w:r>
      </w:del>
      <w:del w:id="78" w:author="不明な作成者" w:date="2021-07-30T21:27:13Z">
        <w:r>
          <w:rPr/>
          <w:delText>この</w:delText>
        </w:r>
      </w:del>
      <w:del w:id="79" w:author="不明な作成者" w:date="2021-07-30T21:27:13Z">
        <w:r>
          <w:rPr/>
          <w:delText>，</w:delText>
        </w:r>
      </w:del>
      <w:del w:id="80" w:author="不明な作成者" w:date="2021-07-30T21:27:13Z">
        <w:r>
          <w:rPr/>
          <w:delText>作品にとって</w:delText>
        </w:r>
      </w:del>
      <w:del w:id="81" w:author="不明な作成者" w:date="2021-07-30T21:27:13Z">
        <w:r>
          <w:rPr/>
          <w:delText>重要な</w:delText>
        </w:r>
      </w:del>
      <w:del w:id="82" w:author="不明な作成者" w:date="2021-07-30T21:27:13Z">
        <w:r>
          <w:rPr/>
          <w:delText>位置を占める</w:delText>
        </w:r>
      </w:del>
      <w:del w:id="83" w:author="谷口 文威" w:date="2021-07-24T00:22:00Z">
        <w:r>
          <w:rPr/>
          <w:delText>そのため</w:delText>
        </w:r>
      </w:del>
      <w:del w:id="84" w:author="谷口 文威" w:date="2021-07-24T00:23:00Z">
        <w:r>
          <w:rPr/>
          <w:delText>，</w:delText>
        </w:r>
      </w:del>
      <w:del w:id="85" w:author="不明な作成者" w:date="2021-07-30T21:27:13Z">
        <w:r>
          <w:rPr/>
          <w:commentReference w:id="2"/>
        </w:r>
      </w:del>
      <w:del w:id="86" w:author="不明な作成者" w:date="2021-07-30T21:27:13Z">
        <w:r>
          <w:rPr/>
          <w:delText>登場人物の名前や心情</w:delText>
        </w:r>
      </w:del>
      <w:del w:id="87" w:author="不明な作成者" w:date="2021-07-30T21:27:13Z">
        <w:r>
          <w:rPr/>
          <w:delText>・</w:delText>
        </w:r>
      </w:del>
      <w:del w:id="88" w:author="谷口 文威" w:date="2021-07-24T00:17:00Z">
        <w:r>
          <w:rPr/>
          <w:delText>，</w:delText>
        </w:r>
      </w:del>
      <w:del w:id="89" w:author="不明な作成者" w:date="2021-07-30T21:27:13Z">
        <w:r>
          <w:rPr/>
          <w:delText>過去</w:delText>
        </w:r>
      </w:del>
      <w:del w:id="90" w:author="谷口 文威" w:date="2021-07-24T00:17:00Z">
        <w:r>
          <w:rPr/>
          <w:delText>，</w:delText>
        </w:r>
      </w:del>
      <w:del w:id="91" w:author="不明な作成者" w:date="2021-07-30T21:27:13Z">
        <w:r>
          <w:rPr/>
          <w:delText>・</w:delText>
        </w:r>
      </w:del>
      <w:del w:id="92" w:author="不明な作成者" w:date="2021-07-30T21:27:13Z">
        <w:r>
          <w:rPr/>
          <w:delText>関係性などの情報を</w:delText>
        </w:r>
      </w:del>
      <w:del w:id="93" w:author="不明な作成者" w:date="2021-07-30T21:27:13Z">
        <w:r>
          <w:rPr/>
          <w:delText>，</w:delText>
        </w:r>
      </w:del>
      <w:del w:id="94" w:author="不明な作成者" w:date="2021-07-30T21:27:13Z">
        <w:r>
          <w:rPr/>
          <w:delText>文書や図で記述</w:delText>
        </w:r>
      </w:del>
      <w:del w:id="95" w:author="谷口 文威" w:date="2021-07-24T00:14:00Z">
        <w:r>
          <w:rPr/>
          <w:delText>アウトプット</w:delText>
        </w:r>
      </w:del>
      <w:del w:id="96" w:author="不明な作成者" w:date="2021-07-30T21:27:13Z">
        <w:r>
          <w:rPr/>
          <w:commentReference w:id="3"/>
        </w:r>
      </w:del>
      <w:del w:id="97" w:author="不明な作成者" w:date="2021-07-30T21:27:13Z">
        <w:r>
          <w:rPr/>
          <w:delText>することで</w:delText>
        </w:r>
      </w:del>
      <w:del w:id="98" w:author="不明な作成者" w:date="2021-07-30T21:27:13Z">
        <w:r>
          <w:rPr/>
          <w:delText>，</w:delText>
        </w:r>
      </w:del>
      <w:del w:id="99" w:author="谷口 文威" w:date="2021-07-24T00:23:00Z">
        <w:r>
          <w:rPr/>
          <w:delText>，</w:delText>
        </w:r>
      </w:del>
      <w:del w:id="100" w:author="谷口 文威" w:date="2021-07-24T00:12:00Z">
        <w:r>
          <w:rPr/>
          <w:delText>享受する物語作品の一つ一つに思い入れが生まれ，</w:delText>
        </w:r>
      </w:del>
      <w:del w:id="101" w:author="不明な作成者" w:date="2021-07-30T21:27:13Z">
        <w:r>
          <w:rPr/>
          <w:delText>物語の流れを把握</w:delText>
        </w:r>
      </w:del>
      <w:del w:id="102" w:author="谷口 文威" w:date="2021-07-24T00:14:00Z">
        <w:r>
          <w:rPr/>
          <w:delText>することが</w:delText>
        </w:r>
      </w:del>
      <w:del w:id="103" w:author="不明な作成者" w:date="2021-07-30T21:27:13Z">
        <w:r>
          <w:rPr/>
          <w:delText>できる</w:delText>
        </w:r>
      </w:del>
      <w:del w:id="104" w:author="不明な作成者" w:date="2021-07-30T21:27:13Z">
        <w:r>
          <w:rPr/>
          <w:delText>と筆者は考えた</w:delText>
        </w:r>
      </w:del>
      <w:del w:id="105" w:author="不明な作成者" w:date="2021-07-30T21:27:13Z">
        <w:r>
          <w:rPr/>
          <w:delText>。</w:delText>
        </w:r>
      </w:del>
      <w:del w:id="106" w:author="谷口 文威" w:date="2021-07-24T01:08:00Z">
        <w:r>
          <w:rPr/>
          <w:delText>また，</w:delText>
        </w:r>
      </w:del>
      <w:del w:id="107" w:author="不明な作成者" w:date="2021-07-30T21:27:13Z">
        <w:r>
          <w:rPr/>
          <w:delText>これらの情報は，</w:delText>
        </w:r>
      </w:del>
      <w:del w:id="108" w:author="谷口 文威" w:date="2021-07-24T00:17:00Z">
        <w:r>
          <w:rPr/>
          <w:delText>書籍だけでなく</w:delText>
        </w:r>
      </w:del>
      <w:del w:id="109" w:author="谷口 文威" w:date="2021-07-24T00:21:00Z">
        <w:r>
          <w:rPr/>
          <w:delText>，</w:delText>
        </w:r>
      </w:del>
      <w:del w:id="110" w:author="谷口 文威" w:date="2021-07-24T00:15:00Z">
        <w:r>
          <w:rPr/>
          <w:delText>動画配信サービスの普及により</w:delText>
        </w:r>
      </w:del>
      <w:del w:id="111" w:author="不明な作成者" w:date="2021-07-30T21:27:13Z">
        <w:r>
          <w:rPr/>
          <w:commentReference w:id="4"/>
        </w:r>
      </w:del>
      <w:del w:id="112" w:author="不明な作成者" w:date="2021-07-30T21:27:13Z">
        <w:r>
          <w:rPr/>
          <w:delText>映画やアニメーション，ドラマなど</w:delText>
        </w:r>
      </w:del>
      <w:del w:id="113" w:author="不明な作成者" w:date="2021-07-30T21:27:13Z">
        <w:r>
          <w:rPr/>
          <w:delText>の</w:delText>
        </w:r>
      </w:del>
      <w:del w:id="114" w:author="谷口 文威" w:date="2021-07-24T00:18:00Z">
        <w:r>
          <w:rPr/>
          <w:delText>，</w:delText>
        </w:r>
      </w:del>
      <w:del w:id="115" w:author="不明な作成者" w:date="2021-07-30T21:27:13Z">
        <w:r>
          <w:rPr/>
          <w:delText>映像</w:delText>
        </w:r>
      </w:del>
      <w:del w:id="116" w:author="不明な作成者" w:date="2021-07-30T21:27:13Z">
        <w:r>
          <w:rPr/>
          <w:delText>による物語</w:delText>
        </w:r>
      </w:del>
      <w:del w:id="117" w:author="不明な作成者" w:date="2021-07-30T21:27:13Z">
        <w:r>
          <w:rPr/>
          <w:delText>作品</w:delText>
        </w:r>
      </w:del>
      <w:del w:id="118" w:author="谷口 文威" w:date="2021-07-24T00:15:00Z">
        <w:r>
          <w:rPr/>
          <w:delText>の物語</w:delText>
        </w:r>
      </w:del>
      <w:del w:id="119" w:author="谷口 文威" w:date="2021-07-24T00:36:00Z">
        <w:r>
          <w:rPr/>
          <w:delText>にも活用</w:delText>
        </w:r>
      </w:del>
      <w:del w:id="120" w:author="谷口 文威" w:date="2021-07-24T00:17:00Z">
        <w:r>
          <w:rPr/>
          <w:delText>の幅を広げることを想定している</w:delText>
        </w:r>
      </w:del>
      <w:del w:id="121" w:author="不明な作成者" w:date="2021-07-30T21:27:13Z">
        <w:r>
          <w:rPr/>
          <w:delText>においても</w:delText>
        </w:r>
      </w:del>
      <w:del w:id="122" w:author="不明な作成者" w:date="2021-07-30T21:27:13Z">
        <w:r>
          <w:rPr/>
          <w:delText>同様に</w:delText>
        </w:r>
      </w:del>
      <w:del w:id="123" w:author="不明な作成者" w:date="2021-07-30T21:27:13Z">
        <w:r>
          <w:rPr/>
          <w:delText>扱え</w:delText>
        </w:r>
      </w:del>
      <w:del w:id="124" w:author="不明な作成者" w:date="2021-07-30T21:27:13Z">
        <w:r>
          <w:rPr/>
          <w:delText>，</w:delText>
        </w:r>
      </w:del>
      <w:del w:id="125" w:author="谷口 文威" w:date="2021-07-24T00:58:00Z">
        <w:r>
          <w:rPr/>
          <w:delText>。</w:delText>
        </w:r>
      </w:del>
      <w:del w:id="126" w:author="不明な作成者" w:date="2021-07-30T21:27:13Z">
        <w:r>
          <w:rPr/>
          <w:commentReference w:id="5"/>
        </w:r>
      </w:del>
      <w:del w:id="127" w:author="不明な作成者" w:date="2021-07-30T21:27:13Z">
        <w:r>
          <w:rPr/>
          <w:delText>実際</w:delText>
        </w:r>
      </w:del>
      <w:del w:id="128" w:author="不明な作成者" w:date="2021-07-30T21:27:13Z">
        <w:r>
          <w:rPr/>
          <w:delText>に</w:delText>
        </w:r>
      </w:del>
      <w:del w:id="129" w:author="不明な作成者" w:date="2021-07-30T21:27:13Z">
        <w:r>
          <w:rPr/>
          <w:delText>相関図が利用されている</w:delText>
        </w:r>
      </w:del>
      <w:del w:id="130" w:author="不明な作成者" w:date="2021-07-30T21:27:13Z">
        <w:r>
          <w:rPr/>
          <w:delText>[4, 5]</w:delText>
        </w:r>
      </w:del>
      <w:del w:id="131" w:author="不明な作成者" w:date="2021-07-30T21:27:13Z">
        <w:r>
          <w:rPr/>
          <w:delText>。</w:delText>
        </w:r>
      </w:del>
      <w:del w:id="132" w:author="不明な作成者" w:date="2021-07-30T21:27:13Z">
        <w:r>
          <w:rPr/>
          <w:delText>しかし，それらは</w:delText>
        </w:r>
      </w:del>
      <w:del w:id="133" w:author="不明な作成者" w:date="2021-07-30T21:27:13Z">
        <w:r>
          <w:rPr/>
          <w:delText>物語の</w:delText>
        </w:r>
      </w:del>
      <w:del w:id="134" w:author="不明な作成者" w:date="2021-07-30T21:27:13Z">
        <w:r>
          <w:rPr/>
          <w:delText>特定</w:delText>
        </w:r>
      </w:del>
      <w:del w:id="135" w:author="不明な作成者" w:date="2021-07-30T21:27:13Z">
        <w:r>
          <w:rPr/>
          <w:delText>時点での関係性の</w:delText>
        </w:r>
      </w:del>
      <w:del w:id="136" w:author="不明な作成者" w:date="2021-07-30T21:27:13Z">
        <w:r>
          <w:rPr/>
          <w:delText>紹介に用いられており，</w:delText>
        </w:r>
      </w:del>
      <w:del w:id="137" w:author="不明な作成者" w:date="2021-07-30T21:27:13Z">
        <w:r>
          <w:rPr/>
          <w:delText>物語の</w:delText>
        </w:r>
      </w:del>
      <w:del w:id="138" w:author="不明な作成者" w:date="2021-07-30T21:27:13Z">
        <w:r>
          <w:rPr/>
          <w:delText>進行に応じて変化する関係性には対応していない。</w:delText>
        </w:r>
      </w:del>
      <w:del w:id="139" w:author="不明な作成者" w:date="2021-07-30T21:27:13Z">
        <w:r>
          <w:rPr/>
          <w:commentReference w:id="6"/>
        </w:r>
      </w:del>
      <w:del w:id="140" w:author="谷口 文威" w:date="2021-07-24T00:17:00Z">
        <w:r>
          <w:rPr/>
          <w:delText>電子書籍の普及だけでなく，</w:delText>
        </w:r>
      </w:del>
      <w:del w:id="141" w:author="谷口 文威" w:date="2021-07-24T00:20:00Z">
        <w:r>
          <w:rPr/>
          <w:delText>動画配信サービスも増加傾向にある現代社会で</w:delText>
        </w:r>
      </w:del>
      <w:del w:id="142" w:author="谷口 文威" w:date="2021-07-24T00:18:00Z">
        <w:r>
          <w:rPr/>
          <w:delText xml:space="preserve"> </w:delText>
        </w:r>
      </w:del>
      <w:del w:id="143" w:author="谷口 文威" w:date="2021-07-24T00:20:00Z">
        <w:r>
          <w:rPr/>
          <w:delText>物語作品における内容の理解を深め，作品をより一層好きになるきっかけとなる，電子媒体を用いた新たなシステムを提案する。</w:delText>
        </w:r>
      </w:del>
    </w:p>
    <w:p>
      <w:pPr>
        <w:pStyle w:val="Style64"/>
        <w:rPr>
          <w:rFonts w:ascii="ＭＳ 明朝" w:hAnsi="ＭＳ 明朝" w:asciiTheme="minorEastAsia" w:hAnsiTheme="minorEastAsia"/>
          <w:del w:id="195" w:author="不明な作成者" w:date="2021-07-30T21:27:13Z"/>
        </w:rPr>
      </w:pPr>
      <w:del w:id="145" w:author="不明な作成者" w:date="2021-07-30T21:27:13Z">
        <w:r>
          <w:rPr/>
          <w:delText>以上のことから，</w:delText>
        </w:r>
      </w:del>
      <w:del w:id="146" w:author="谷口 文威" w:date="2021-07-24T00:26:00Z">
        <w:r>
          <w:rPr/>
          <w:delText>そ</w:delText>
        </w:r>
      </w:del>
      <w:del w:id="147" w:author="谷口 文威" w:date="2021-07-24T00:24:00Z">
        <w:r>
          <w:rPr/>
          <w:delText>れが</w:delText>
        </w:r>
      </w:del>
      <w:del w:id="148" w:author="不明な作成者" w:date="2021-07-30T21:27:13Z">
        <w:r>
          <w:rPr/>
          <w:delText>本研究では</w:delText>
        </w:r>
      </w:del>
      <w:del w:id="149" w:author="不明な作成者" w:date="2021-07-30T21:27:13Z">
        <w:r>
          <w:rPr/>
          <w:delText>，</w:delText>
        </w:r>
      </w:del>
      <w:del w:id="150" w:author="不明な作成者" w:date="2021-07-30T21:27:13Z">
        <w:r>
          <w:rPr/>
          <w:delText>時系列</w:delText>
        </w:r>
      </w:del>
      <w:del w:id="151" w:author="不明な作成者" w:date="2021-07-30T21:27:13Z">
        <w:r>
          <w:rPr/>
          <w:delText>やグループ化を考慮した，</w:delText>
        </w:r>
      </w:del>
      <w:del w:id="152" w:author="不明な作成者" w:date="2021-07-30T21:27:13Z">
        <w:r>
          <w:rPr/>
          <w:delText>登場人物の関係性や詳細な情報を記録できるアプリケーション</w:delText>
        </w:r>
      </w:del>
      <w:del w:id="153" w:author="谷口 文威" w:date="2021-07-24T00:24:00Z">
        <w:r>
          <w:rPr/>
          <w:delText>である</w:delText>
        </w:r>
      </w:del>
      <w:del w:id="154" w:author="不明な作成者" w:date="2021-07-30T21:27:13Z">
        <w:r>
          <w:rPr/>
          <w:delText>を作成する</w:delText>
        </w:r>
      </w:del>
      <w:del w:id="155" w:author="不明な作成者" w:date="2021-07-30T21:27:13Z">
        <w:r>
          <w:rPr/>
          <w:delText>。</w:delText>
        </w:r>
      </w:del>
      <w:del w:id="156" w:author="谷口 文威" w:date="2021-07-24T00:26:00Z">
        <w:r>
          <w:rPr/>
          <w:delText>こ</w:delText>
        </w:r>
      </w:del>
      <w:del w:id="157" w:author="谷口 文威" w:date="2021-07-24T00:24:00Z">
        <w:r>
          <w:rPr/>
          <w:delText>のアプリ</w:delText>
        </w:r>
      </w:del>
      <w:del w:id="158" w:author="谷口 文威" w:date="2021-07-24T00:26:00Z">
        <w:r>
          <w:rPr/>
          <w:delText>を使えば，</w:delText>
        </w:r>
      </w:del>
      <w:del w:id="159" w:author="谷口 文威" w:date="2021-07-24T01:02:00Z">
        <w:r>
          <w:rPr/>
          <w:delText>物語の関係性の保持</w:delText>
        </w:r>
      </w:del>
      <w:del w:id="160" w:author="谷口 文威" w:date="2021-07-24T00:26:00Z">
        <w:r>
          <w:rPr/>
          <w:delText>だけでなく</w:delText>
        </w:r>
      </w:del>
      <w:del w:id="161" w:author="谷口 文威" w:date="2021-07-24T01:02:00Z">
        <w:r>
          <w:rPr/>
          <w:delText>，時系列やグループ分け</w:delText>
        </w:r>
      </w:del>
      <w:del w:id="162" w:author="谷口 文威" w:date="2021-07-24T00:26:00Z">
        <w:r>
          <w:rPr/>
          <w:delText>により</w:delText>
        </w:r>
      </w:del>
      <w:del w:id="163" w:author="谷口 文威" w:date="2021-07-24T01:02:00Z">
        <w:r>
          <w:rPr/>
          <w:delText>，ユーザ</w:delText>
        </w:r>
      </w:del>
      <w:del w:id="164" w:author="谷口 文威" w:date="2021-07-24T00:26:00Z">
        <w:r>
          <w:rPr/>
          <w:delText>自身</w:delText>
        </w:r>
      </w:del>
      <w:del w:id="165" w:author="谷口 文威" w:date="2021-07-24T01:02:00Z">
        <w:r>
          <w:rPr/>
          <w:delText>がわかりやすいように登場人物の情報を</w:delText>
        </w:r>
      </w:del>
      <w:del w:id="166" w:author="谷口 文威" w:date="2021-07-24T00:27:00Z">
        <w:r>
          <w:rPr/>
          <w:delText>管理</w:delText>
        </w:r>
      </w:del>
      <w:del w:id="167" w:author="谷口 文威" w:date="2021-07-24T01:02:00Z">
        <w:r>
          <w:rPr/>
          <w:delText>できる。</w:delText>
        </w:r>
      </w:del>
      <w:del w:id="168" w:author="不明な作成者" w:date="2021-07-30T21:27:13Z">
        <w:r>
          <w:rPr/>
          <w:delText>さらに，</w:delText>
        </w:r>
      </w:del>
      <w:del w:id="169" w:author="谷口 文威" w:date="2021-07-24T01:02:00Z">
        <w:r>
          <w:rPr/>
          <w:delText>投稿・閲覧機能で，</w:delText>
        </w:r>
      </w:del>
      <w:del w:id="170" w:author="不明な作成者" w:date="2021-07-30T21:27:13Z">
        <w:r>
          <w:rPr/>
          <w:delText>他のユーザが作成した相関図を</w:delText>
        </w:r>
      </w:del>
      <w:del w:id="171" w:author="谷口 文威" w:date="2021-07-24T01:03:00Z">
        <w:r>
          <w:rPr/>
          <w:delText>見ることもできる</w:delText>
        </w:r>
      </w:del>
      <w:del w:id="172" w:author="不明な作成者" w:date="2021-07-30T21:27:13Z">
        <w:r>
          <w:rPr/>
          <w:delText>閲覧できる仕様とした</w:delText>
        </w:r>
      </w:del>
      <w:del w:id="173" w:author="不明な作成者" w:date="2021-07-30T21:27:13Z">
        <w:r>
          <w:rPr/>
          <w:delText>。これによ</w:delText>
        </w:r>
      </w:del>
      <w:del w:id="174" w:author="谷口 文威" w:date="2021-07-24T01:03:00Z">
        <w:r>
          <w:rPr/>
          <w:delText>って</w:delText>
        </w:r>
      </w:del>
      <w:del w:id="175" w:author="不明な作成者" w:date="2021-07-30T21:27:13Z">
        <w:r>
          <w:rPr/>
          <w:delText>り，</w:delText>
        </w:r>
      </w:del>
      <w:del w:id="176" w:author="不明な作成者" w:date="2021-07-30T21:27:13Z">
        <w:r>
          <w:rPr/>
          <w:delText>本を普段読まない人</w:delText>
        </w:r>
      </w:del>
      <w:del w:id="177" w:author="不明な作成者" w:date="2021-07-30T21:27:13Z">
        <w:r>
          <w:rPr/>
          <w:delText>に</w:delText>
        </w:r>
      </w:del>
      <w:del w:id="178" w:author="不明な作成者" w:date="2021-07-30T21:27:13Z">
        <w:r>
          <w:rPr/>
          <w:delText>対しても，</w:delText>
        </w:r>
      </w:del>
      <w:del w:id="179" w:author="谷口 文威" w:date="2021-07-24T01:09:00Z">
        <w:r>
          <w:rPr/>
          <w:delText>でも</w:delText>
        </w:r>
      </w:del>
      <w:del w:id="180" w:author="谷口 文威" w:date="2021-07-24T01:03:00Z">
        <w:r>
          <w:rPr/>
          <w:delText>書籍</w:delText>
        </w:r>
      </w:del>
      <w:del w:id="181" w:author="不明な作成者" w:date="2021-07-30T21:27:13Z">
        <w:r>
          <w:rPr/>
          <w:delText>物語</w:delText>
        </w:r>
      </w:del>
      <w:del w:id="182" w:author="谷口 文威" w:date="2021-07-24T01:10:00Z">
        <w:r>
          <w:rPr/>
          <w:delText>の</w:delText>
        </w:r>
      </w:del>
      <w:del w:id="183" w:author="不明な作成者" w:date="2021-07-30T21:27:13Z">
        <w:r>
          <w:rPr/>
          <w:delText>内容</w:delText>
        </w:r>
      </w:del>
      <w:del w:id="184" w:author="不明な作成者" w:date="2021-07-30T21:27:13Z">
        <w:r>
          <w:rPr/>
          <w:delText>の</w:delText>
        </w:r>
      </w:del>
      <w:del w:id="185" w:author="谷口 文威" w:date="2021-07-24T01:03:00Z">
        <w:r>
          <w:rPr/>
          <w:delText>を</w:delText>
        </w:r>
      </w:del>
      <w:del w:id="186" w:author="不明な作成者" w:date="2021-07-30T21:27:13Z">
        <w:r>
          <w:rPr/>
          <w:delText>理解</w:delText>
        </w:r>
      </w:del>
      <w:del w:id="187" w:author="谷口 文威" w:date="2021-07-24T01:03:00Z">
        <w:r>
          <w:rPr/>
          <w:delText>する足</w:delText>
        </w:r>
      </w:del>
      <w:del w:id="188" w:author="谷口 文威" w:date="2021-07-24T00:27:00Z">
        <w:r>
          <w:rPr/>
          <w:delText>掛</w:delText>
        </w:r>
      </w:del>
      <w:del w:id="189" w:author="谷口 文威" w:date="2021-07-24T01:03:00Z">
        <w:r>
          <w:rPr/>
          <w:delText>かり</w:delText>
        </w:r>
      </w:del>
      <w:del w:id="190" w:author="不明な作成者" w:date="2021-07-30T21:27:13Z">
        <w:r>
          <w:rPr/>
          <w:commentReference w:id="7"/>
        </w:r>
      </w:del>
      <w:del w:id="191" w:author="谷口 文威" w:date="2021-07-24T01:03:00Z">
        <w:r>
          <w:rPr/>
          <w:delText>になる</w:delText>
        </w:r>
      </w:del>
      <w:del w:id="192" w:author="不明な作成者" w:date="2021-07-30T21:27:13Z">
        <w:r>
          <w:rPr/>
          <w:delText>を手助けできる</w:delText>
        </w:r>
      </w:del>
      <w:del w:id="193" w:author="不明な作成者" w:date="2021-07-30T21:27:13Z">
        <w:r>
          <w:rPr/>
          <w:delText>。</w:delText>
        </w:r>
      </w:del>
      <w:del w:id="194" w:author="谷口 文威" w:date="2021-07-24T00:28:00Z">
        <w:r>
          <w:rPr/>
          <w:delText>また，書籍のみならず，映画やアニメーション，ドラマ作品など幅広いジャンルの作品にも利用でき，物語を一層楽しむことができる。</w:delText>
        </w:r>
      </w:del>
    </w:p>
    <w:p>
      <w:pPr>
        <w:pStyle w:val="Style64"/>
        <w:rPr>
          <w:rFonts w:ascii="ＭＳ 明朝" w:hAnsi="ＭＳ 明朝" w:asciiTheme="minorEastAsia" w:hAnsiTheme="minorEastAsia"/>
          <w:ins w:id="203" w:author="谷口 文威" w:date="2021-07-24T00:31:00Z"/>
        </w:rPr>
      </w:pPr>
      <w:del w:id="196" w:author="不明な作成者" w:date="2021-07-30T21:27:13Z">
        <w:r>
          <w:rPr/>
          <w:delText>また，本アプリはデスクトップアプリおよび</w:delText>
        </w:r>
      </w:del>
      <w:del w:id="197" w:author="不明な作成者" w:date="2021-07-30T21:27:13Z">
        <w:r>
          <w:rPr/>
          <w:delText>Web</w:delText>
        </w:r>
      </w:del>
      <w:del w:id="198" w:author="不明な作成者" w:date="2021-07-30T21:27:13Z">
        <w:r>
          <w:rPr/>
          <w:delText>アプリとして作成した。</w:delText>
        </w:r>
      </w:del>
      <w:del w:id="199" w:author="不明な作成者" w:date="2021-07-30T21:27:13Z">
        <w:r>
          <w:rPr/>
          <w:delText>Web</w:delText>
        </w:r>
      </w:del>
      <w:del w:id="200" w:author="不明な作成者" w:date="2021-07-30T21:27:13Z">
        <w:r>
          <w:rPr/>
          <w:delText>アプリは</w:delText>
        </w:r>
      </w:del>
      <w:del w:id="201" w:author="不明な作成者" w:date="2021-07-30T21:27:13Z">
        <w:r>
          <w:rPr/>
          <w:delText>公開予定である。</w:delText>
        </w:r>
      </w:del>
      <w:del w:id="202" w:author="不明な作成者" w:date="2021-07-30T21:27:13Z">
        <w:r>
          <w:rPr/>
          <w:commentReference w:id="8"/>
        </w:r>
      </w:del>
    </w:p>
    <w:p>
      <w:pPr>
        <w:pStyle w:val="1"/>
        <w:spacing w:before="335" w:after="0"/>
        <w:pPrChange w:id="0" w:author="谷口 文威" w:date="2021-07-24T00:31:00Z">
          <w:pPr/>
        </w:pPrChange>
        <w:rPr>
          <w:rFonts w:ascii="ＭＳ 明朝" w:hAnsi="ＭＳ 明朝" w:asciiTheme="minorEastAsia" w:hAnsiTheme="minorEastAsia"/>
        </w:rPr>
      </w:pPr>
      <w:ins w:id="204" w:author="谷口 文威" w:date="2021-07-24T00:31:00Z">
        <w:r>
          <w:rPr/>
          <w:t>従来の相関図作成ツールと本アプリの相違</w:t>
        </w:r>
      </w:ins>
    </w:p>
    <w:p>
      <w:pPr>
        <w:pStyle w:val="Style64"/>
        <w:rPr>
          <w:rFonts w:ascii="ＭＳ 明朝" w:hAnsi="ＭＳ 明朝" w:asciiTheme="minorEastAsia" w:hAnsiTheme="minorEastAsia"/>
          <w:del w:id="206" w:author="谷口 文威" w:date="2021-07-24T00:32:00Z"/>
        </w:rPr>
      </w:pPr>
      <w:del w:id="205" w:author="谷口 文威" w:date="2021-07-24T00:32:00Z">
        <w:r>
          <w:rPr/>
          <w:delTex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delText>
        </w:r>
      </w:del>
    </w:p>
    <w:p>
      <w:pPr>
        <w:pStyle w:val="Style64"/>
        <w:rPr>
          <w:rFonts w:ascii="ＭＳ 明朝" w:hAnsi="ＭＳ 明朝" w:asciiTheme="minorEastAsia" w:hAnsiTheme="minorEastAsia"/>
          <w:ins w:id="271" w:author="不明な作成者" w:date="2021-07-30T21:27:36Z"/>
        </w:rPr>
      </w:pPr>
      <w:del w:id="207" w:author="谷口 文威" w:date="2021-07-24T00:32:00Z">
        <w:r>
          <w:rPr/>
          <w:delText>しかし，</w:delText>
        </w:r>
      </w:del>
      <w:del w:id="208" w:author="不明な作成者" w:date="2021-07-30T21:27:36Z">
        <w:r>
          <w:rPr/>
          <w:delText>相関図</w:delText>
        </w:r>
      </w:del>
      <w:del w:id="209" w:author="不明な作成者" w:date="2021-07-30T21:27:36Z">
        <w:r>
          <w:rPr/>
          <w:delText>を</w:delText>
        </w:r>
      </w:del>
      <w:del w:id="210" w:author="谷口 文威" w:date="2021-07-24T00:33:00Z">
        <w:r>
          <w:rPr/>
          <w:delText>の</w:delText>
        </w:r>
      </w:del>
      <w:del w:id="211" w:author="谷口 文威" w:date="2021-07-24T00:24:00Z">
        <w:r>
          <w:rPr/>
          <w:delText>制作</w:delText>
        </w:r>
      </w:del>
      <w:del w:id="212" w:author="不明な作成者" w:date="2021-07-30T21:27:36Z">
        <w:r>
          <w:rPr/>
          <w:delText>作成</w:delText>
        </w:r>
      </w:del>
      <w:del w:id="213" w:author="谷口 文威" w:date="2021-07-24T00:33:00Z">
        <w:r>
          <w:rPr/>
          <w:delText>が可能である</w:delText>
        </w:r>
      </w:del>
      <w:del w:id="214" w:author="不明な作成者" w:date="2021-07-30T21:27:36Z">
        <w:r>
          <w:rPr/>
          <w:delText>できる</w:delText>
        </w:r>
      </w:del>
      <w:del w:id="215" w:author="谷口 文威" w:date="2021-07-24T00:32:00Z">
        <w:r>
          <w:rPr/>
          <w:delText>システム</w:delText>
        </w:r>
      </w:del>
      <w:del w:id="216" w:author="不明な作成者" w:date="2021-07-30T21:27:36Z">
        <w:r>
          <w:rPr/>
          <w:delText>ツール</w:delText>
        </w:r>
      </w:del>
      <w:del w:id="217" w:author="不明な作成者" w:date="2021-07-30T21:27:36Z">
        <w:r>
          <w:rPr/>
          <w:delText>は</w:delText>
        </w:r>
      </w:del>
      <w:del w:id="218" w:author="谷口 文威" w:date="2021-07-24T00:33:00Z">
        <w:r>
          <w:rPr/>
          <w:delText>多く存在する</w:delText>
        </w:r>
      </w:del>
      <w:del w:id="219" w:author="不明な作成者" w:date="2021-07-30T21:27:36Z">
        <w:r>
          <w:rPr/>
          <w:delText>いくつか存在する</w:delText>
        </w:r>
      </w:del>
      <w:del w:id="220" w:author="不明な作成者" w:date="2021-07-30T21:27:36Z">
        <w:r>
          <w:rPr/>
          <w:delText>[6, 7, 8]</w:delText>
        </w:r>
      </w:del>
      <w:del w:id="221" w:author="不明な作成者" w:date="2021-07-30T21:27:36Z">
        <w:r>
          <w:rPr/>
          <w:delText>。</w:delText>
        </w:r>
      </w:del>
      <w:del w:id="222" w:author="不明な作成者" w:date="2021-07-30T21:27:36Z">
        <w:r>
          <w:rPr/>
          <w:delText>しかしながら，これらのツールは時系列によって変化する関係性を</w:delText>
        </w:r>
      </w:del>
      <w:del w:id="223" w:author="不明な作成者" w:date="2021-07-30T21:27:36Z">
        <w:r>
          <w:rPr/>
          <w:delText>表現することに対応していない。</w:delText>
        </w:r>
      </w:del>
      <w:del w:id="224" w:author="不明な作成者" w:date="2021-07-30T21:27:36Z">
        <w:r>
          <w:rPr/>
          <w:delText>一方</w:delText>
        </w:r>
      </w:del>
      <w:del w:id="225" w:author="不明な作成者" w:date="2021-07-30T21:27:36Z">
        <w:r>
          <w:rPr/>
          <w:delText>，</w:delText>
        </w:r>
      </w:del>
      <w:del w:id="226" w:author="谷口 文威" w:date="2021-07-24T01:04:00Z">
        <w:r>
          <w:rPr/>
          <w:delText>シンプルな</w:delText>
        </w:r>
      </w:del>
      <w:del w:id="227" w:author="谷口 文威" w:date="2021-07-24T01:04:00Z">
        <w:r>
          <w:rPr/>
          <w:delText>UI</w:delText>
        </w:r>
      </w:del>
      <w:del w:id="228" w:author="谷口 文威" w:date="2021-07-24T01:04:00Z">
        <w:r>
          <w:rPr/>
          <w:delText>で汎用性が高い</w:delText>
        </w:r>
      </w:del>
      <w:del w:id="229" w:author="谷口 文威" w:date="2021-07-24T00:33:00Z">
        <w:r>
          <w:rPr/>
          <w:delText>『</w:delText>
        </w:r>
      </w:del>
      <w:del w:id="230" w:author="谷口 文威" w:date="2021-07-24T01:04:00Z">
        <w:r>
          <w:rPr/>
          <w:delText>相関図作成ツール</w:delText>
        </w:r>
      </w:del>
      <w:del w:id="231" w:author="谷口 文威" w:date="2021-07-24T00:33:00Z">
        <w:r>
          <w:rPr/>
          <w:delText>』</w:delText>
        </w:r>
      </w:del>
      <w:del w:id="232" w:author="谷口 文威" w:date="2021-07-24T01:04:00Z">
        <w:r>
          <w:rPr/>
          <w:delText>[</w:delText>
        </w:r>
      </w:del>
      <w:del w:id="233" w:author="谷口 文威" w:date="2021-07-24T00:55:00Z">
        <w:r>
          <w:rPr/>
          <w:delText>3</w:delText>
        </w:r>
      </w:del>
      <w:del w:id="234" w:author="谷口 文威" w:date="2021-07-24T01:04:00Z">
        <w:r>
          <w:rPr/>
          <w:delText>]</w:delText>
        </w:r>
      </w:del>
      <w:del w:id="235" w:author="谷口 文威" w:date="2021-07-24T00:33:00Z">
        <w:r>
          <w:rPr/>
          <w:delText>や</w:delText>
        </w:r>
      </w:del>
      <w:del w:id="236" w:author="谷口 文威" w:date="2021-07-24T01:04:00Z">
        <w:r>
          <w:rPr/>
          <w:delText>，マインドマップや組織図など</w:delText>
        </w:r>
      </w:del>
      <w:del w:id="237" w:author="谷口 文威" w:date="2021-07-24T00:34:00Z">
        <w:r>
          <w:rPr/>
          <w:delText>，</w:delText>
        </w:r>
      </w:del>
      <w:del w:id="238" w:author="谷口 文威" w:date="2021-07-24T01:04:00Z">
        <w:r>
          <w:rPr/>
          <w:delText>業務利用を主な目的と</w:delText>
        </w:r>
      </w:del>
      <w:del w:id="239" w:author="谷口 文威" w:date="2021-07-24T00:34:00Z">
        <w:r>
          <w:rPr/>
          <w:delText>している</w:delText>
        </w:r>
      </w:del>
      <w:del w:id="240" w:author="谷口 文威" w:date="2021-07-24T00:33:00Z">
        <w:r>
          <w:rPr/>
          <w:delText>『</w:delText>
        </w:r>
      </w:del>
      <w:del w:id="241" w:author="谷口 文威" w:date="2021-07-24T01:04:00Z">
        <w:r>
          <w:rPr/>
          <w:delText>Lucidchart</w:delText>
        </w:r>
      </w:del>
      <w:del w:id="242" w:author="谷口 文威" w:date="2021-07-24T00:34:00Z">
        <w:r>
          <w:rPr/>
          <w:delText>』</w:delText>
        </w:r>
      </w:del>
      <w:del w:id="243" w:author="谷口 文威" w:date="2021-07-24T01:04:00Z">
        <w:r>
          <w:rPr/>
          <w:delText>[</w:delText>
        </w:r>
      </w:del>
      <w:del w:id="244" w:author="谷口 文威" w:date="2021-07-24T00:55:00Z">
        <w:r>
          <w:rPr/>
          <w:delText>4</w:delText>
        </w:r>
      </w:del>
      <w:del w:id="245" w:author="谷口 文威" w:date="2021-07-24T01:04:00Z">
        <w:r>
          <w:rPr/>
          <w:delText>]</w:delText>
        </w:r>
      </w:del>
      <w:del w:id="246" w:author="谷口 文威" w:date="2021-07-24T00:34:00Z">
        <w:r>
          <w:rPr/>
          <w:delText>，『</w:delText>
        </w:r>
      </w:del>
      <w:del w:id="247" w:author="谷口 文威" w:date="2021-07-24T01:04:00Z">
        <w:r>
          <w:rPr/>
          <w:delText>GitMind</w:delText>
        </w:r>
      </w:del>
      <w:del w:id="248" w:author="谷口 文威" w:date="2021-07-24T00:34:00Z">
        <w:r>
          <w:rPr/>
          <w:delText>』</w:delText>
        </w:r>
      </w:del>
      <w:del w:id="249" w:author="谷口 文威" w:date="2021-07-24T01:04:00Z">
        <w:r>
          <w:rPr/>
          <w:delText>[</w:delText>
        </w:r>
      </w:del>
      <w:del w:id="250" w:author="谷口 文威" w:date="2021-07-24T00:55:00Z">
        <w:r>
          <w:rPr/>
          <w:delText>5</w:delText>
        </w:r>
      </w:del>
      <w:del w:id="251" w:author="谷口 文威" w:date="2021-07-24T01:04:00Z">
        <w:r>
          <w:rPr/>
          <w:delText>]</w:delText>
        </w:r>
      </w:del>
      <w:del w:id="252" w:author="谷口 文威" w:date="2021-07-24T01:04:00Z">
        <w:r>
          <w:rPr/>
          <w:delText>などが挙げられる。</w:delText>
        </w:r>
      </w:del>
      <w:del w:id="253" w:author="不明な作成者" w:date="2021-07-30T21:27:36Z">
        <w:r>
          <w:rPr/>
          <w:delText>本</w:delText>
        </w:r>
      </w:del>
      <w:del w:id="254" w:author="谷口 文威" w:date="2021-07-24T00:34:00Z">
        <w:r>
          <w:rPr/>
          <w:delText>システム</w:delText>
        </w:r>
      </w:del>
      <w:del w:id="255" w:author="不明な作成者" w:date="2021-07-30T21:27:36Z">
        <w:r>
          <w:rPr/>
          <w:delText>アプリ</w:delText>
        </w:r>
      </w:del>
      <w:del w:id="256" w:author="不明な作成者" w:date="2021-07-30T21:27:36Z">
        <w:r>
          <w:rPr/>
          <w:delText>では，登場人物の時系列とグループ分けの機能を実装</w:delText>
        </w:r>
      </w:del>
      <w:del w:id="257" w:author="谷口 文威" w:date="2021-07-24T01:14:00Z">
        <w:r>
          <w:rPr/>
          <w:delText>すること</w:delText>
        </w:r>
      </w:del>
      <w:del w:id="258" w:author="谷口 文威" w:date="2021-07-24T01:12:00Z">
        <w:r>
          <w:rPr/>
          <w:delText>で，上記システムと</w:delText>
        </w:r>
      </w:del>
      <w:del w:id="259" w:author="谷口 文威" w:date="2021-07-24T01:11:00Z">
        <w:r>
          <w:rPr/>
          <w:delText>の</w:delText>
        </w:r>
      </w:del>
      <w:del w:id="260" w:author="谷口 文威" w:date="2021-07-24T01:12:00Z">
        <w:r>
          <w:rPr/>
          <w:delText>差別化</w:delText>
        </w:r>
      </w:del>
      <w:del w:id="261" w:author="谷口 文威" w:date="2021-07-24T01:11:00Z">
        <w:r>
          <w:rPr/>
          <w:delText>を図る</w:delText>
        </w:r>
      </w:del>
      <w:del w:id="262" w:author="不明な作成者" w:date="2021-07-30T21:27:36Z">
        <w:r>
          <w:rPr/>
          <w:delText>しており</w:delText>
        </w:r>
      </w:del>
      <w:del w:id="263" w:author="不明な作成者" w:date="2021-07-30T21:27:36Z">
        <w:r>
          <w:rPr/>
          <w:delText>，物語理解</w:delText>
        </w:r>
      </w:del>
      <w:del w:id="264" w:author="不明な作成者" w:date="2021-07-30T21:27:36Z">
        <w:r>
          <w:rPr/>
          <w:delText>を深めることに</w:delText>
        </w:r>
      </w:del>
      <w:del w:id="265" w:author="不明な作成者" w:date="2021-07-30T21:27:36Z">
        <w:r>
          <w:rPr/>
          <w:delText>重点を置い</w:delText>
        </w:r>
      </w:del>
      <w:del w:id="266" w:author="不明な作成者" w:date="2021-07-30T21:27:36Z">
        <w:r>
          <w:rPr/>
          <w:delText>ている</w:delText>
        </w:r>
      </w:del>
      <w:del w:id="267" w:author="不明な作成者" w:date="2021-07-30T21:27:36Z">
        <w:r>
          <w:rPr/>
          <w:delText>。</w:delText>
        </w:r>
      </w:del>
      <w:ins w:id="268" w:author="不明な作成者" w:date="2021-07-30T21:27:36Z">
        <w:r>
          <w:rPr/>
          <w:t>相関図を作成できるツールはいくつか存在する</w:t>
        </w:r>
      </w:ins>
      <w:ins w:id="269" w:author="不明な作成者" w:date="2021-07-30T21:27:36Z">
        <w:r>
          <w:rPr/>
          <w:t>[6, 7, 8]</w:t>
        </w:r>
      </w:ins>
      <w:ins w:id="270" w:author="不明な作成者" w:date="2021-07-30T21:27:36Z">
        <w:r>
          <w:rPr/>
          <w:t>。しかしながら，これらのツールは時系列によって変化する関係性を表現することに対応していない。一方，本アプリでは，登場人物の時系列とグループ分けの機能を実装しており，物語理解を深めることに重点を置いている。</w:t>
        </w:r>
      </w:ins>
    </w:p>
    <w:p>
      <w:pPr>
        <w:pStyle w:val="1"/>
        <w:spacing w:before="335" w:after="0"/>
        <w:rPr>
          <w:rFonts w:asciiTheme="minorEastAsia" w:hAnsiTheme="minorEastAsia"/>
          <w:ins w:id="273" w:author="不明な作成者" w:date="2021-07-30T21:27:36Z"/>
        </w:rPr>
      </w:pPr>
      <w:ins w:id="272" w:author="不明な作成者" w:date="2021-07-30T21:27:36Z">
        <w:r>
          <w:rPr/>
          <w:t>本アプリの機能</w:t>
        </w:r>
      </w:ins>
    </w:p>
    <w:p>
      <w:pPr>
        <w:pStyle w:val="Style64"/>
        <w:rPr>
          <w:rFonts w:asciiTheme="minorEastAsia" w:hAnsiTheme="minorEastAsia"/>
          <w:ins w:id="275" w:author="不明な作成者" w:date="2021-07-30T21:27:36Z"/>
        </w:rPr>
      </w:pPr>
      <w:ins w:id="274" w:author="不明な作成者" w:date="2021-07-30T21:27:36Z">
        <w:r>
          <w:rPr/>
          <w:t>この節では本アプリの機能を説明する。</w:t>
        </w:r>
      </w:ins>
    </w:p>
    <w:p>
      <w:pPr>
        <w:pStyle w:val="Style64"/>
        <w:rPr>
          <w:rFonts w:asciiTheme="minorEastAsia" w:hAnsiTheme="minorEastAsia"/>
          <w:ins w:id="277" w:author="不明な作成者" w:date="2021-07-30T21:28:37Z"/>
        </w:rPr>
      </w:pPr>
      <w:ins w:id="276" w:author="不明な作成者" w:date="2021-07-30T21:28:37Z">
        <w:r>
          <w:rPr/>
          <w:t>登場人物の名前，画像，自由記述の文章の登録のほかに，時系列やグループ（後述）へ登録できる。</w:t>
        </w:r>
      </w:ins>
    </w:p>
    <w:p>
      <w:pPr>
        <w:pStyle w:val="2"/>
        <w:rPr>
          <w:rFonts w:asciiTheme="minorEastAsia" w:hAnsiTheme="minorEastAsia"/>
          <w:ins w:id="279" w:author="不明な作成者" w:date="2021-07-30T21:28:37Z"/>
        </w:rPr>
      </w:pPr>
      <w:ins w:id="278" w:author="不明な作成者" w:date="2021-07-30T21:28:37Z">
        <w:r>
          <w:rPr/>
          <w:t>関係性登録機能</w:t>
        </w:r>
      </w:ins>
    </w:p>
    <w:p>
      <w:pPr>
        <w:pStyle w:val="Style64"/>
        <w:rPr>
          <w:rFonts w:asciiTheme="minorEastAsia" w:hAnsiTheme="minorEastAsia"/>
          <w:ins w:id="281" w:author="不明な作成者" w:date="2021-07-30T21:28:37Z"/>
        </w:rPr>
      </w:pPr>
      <w:ins w:id="280" w:author="不明な作成者" w:date="2021-07-30T21:28:37Z">
        <w:r>
          <w:rPr/>
          <w:t>登場人物の関係性に名前を付けることができ，その関係性の対象となる人物を指定できる。その関係性には，自由記述文章の他，時系列へ登録できる。</w:t>
        </w:r>
      </w:ins>
    </w:p>
    <w:p>
      <w:pPr>
        <w:pStyle w:val="2"/>
        <w:rPr>
          <w:rFonts w:asciiTheme="minorEastAsia" w:hAnsiTheme="minorEastAsia"/>
          <w:ins w:id="283" w:author="不明な作成者" w:date="2021-07-30T21:28:37Z"/>
        </w:rPr>
      </w:pPr>
      <w:ins w:id="282" w:author="不明な作成者" w:date="2021-07-30T21:28:37Z">
        <w:r>
          <w:rPr/>
          <w:t>検索機能</w:t>
        </w:r>
      </w:ins>
    </w:p>
    <w:p>
      <w:pPr>
        <w:pStyle w:val="Style64"/>
        <w:rPr>
          <w:rFonts w:asciiTheme="minorEastAsia" w:hAnsiTheme="minorEastAsia"/>
          <w:ins w:id="285" w:author="不明な作成者" w:date="2021-07-30T21:28:37Z"/>
        </w:rPr>
      </w:pPr>
      <w:ins w:id="284" w:author="不明な作成者" w:date="2021-07-30T21:28:37Z">
        <w:r>
          <w:rPr/>
          <w:t>登場人物や，関係性の名前，グループの検索ができる。また，登場人物，関係性の名前，グループの指定や絞り込みが可能。</w:t>
        </w:r>
      </w:ins>
    </w:p>
    <w:p>
      <w:pPr>
        <w:pStyle w:val="2"/>
        <w:rPr>
          <w:rFonts w:asciiTheme="minorEastAsia" w:hAnsiTheme="minorEastAsia"/>
          <w:ins w:id="287" w:author="不明な作成者" w:date="2021-07-30T21:28:37Z"/>
        </w:rPr>
      </w:pPr>
      <w:ins w:id="286" w:author="不明な作成者" w:date="2021-07-30T21:28:37Z">
        <w:r>
          <w:rPr/>
          <w:t>時系列作成機能</w:t>
        </w:r>
      </w:ins>
    </w:p>
    <w:p>
      <w:pPr>
        <w:pStyle w:val="Style64"/>
        <w:rPr>
          <w:rFonts w:asciiTheme="minorEastAsia" w:hAnsiTheme="minorEastAsia"/>
          <w:ins w:id="289" w:author="不明な作成者" w:date="2021-07-30T21:28:37Z"/>
        </w:rPr>
      </w:pPr>
      <w:ins w:id="288" w:author="不明な作成者" w:date="2021-07-30T21:28:37Z">
        <w:r>
          <w:rPr/>
          <w:t>物語の進行状況により変化する登場人物や関係性にもとづいて，時系列を作成できる。名称は自由に登録できる。時系列は相関図制作画面にタブとして表示される仕様とした。</w:t>
        </w:r>
      </w:ins>
    </w:p>
    <w:p>
      <w:pPr>
        <w:pStyle w:val="Style64"/>
        <w:rPr>
          <w:rFonts w:asciiTheme="minorEastAsia" w:hAnsiTheme="minorEastAsia"/>
          <w:ins w:id="295" w:author="不明な作成者" w:date="2021-07-30T21:28:37Z"/>
        </w:rPr>
      </w:pPr>
      <w:ins w:id="290" w:author="不明な作成者" w:date="2021-07-30T21:28:37Z">
        <w:r>
          <w:rPr>
            <w:b w:val="false"/>
            <w:bCs w:val="false"/>
            <w:color w:val="000000" w:themeColor="text1"/>
          </w:rPr>
          <w:t>架空の物語の登場人物と関係性を示した図を用いて詳しく記述する。時系列タブでは物語の</w:t>
        </w:r>
      </w:ins>
      <w:ins w:id="291" w:author="不明な作成者" w:date="2021-07-30T21:28:37Z">
        <w:r>
          <w:rPr>
            <w:b w:val="false"/>
            <w:bCs w:val="false"/>
            <w:color w:val="000000" w:themeColor="text1"/>
          </w:rPr>
          <w:t>1</w:t>
        </w:r>
      </w:ins>
      <w:ins w:id="292" w:author="不明な作成者" w:date="2021-07-30T21:28:37Z">
        <w:r>
          <w:rPr>
            <w:b w:val="false"/>
            <w:bCs w:val="false"/>
            <w:color w:val="000000" w:themeColor="text1"/>
          </w:rPr>
          <w:t>章を示しており，関係図には太郎と花子という登場人物と，恋人という関係性が明記されている。（図</w:t>
        </w:r>
      </w:ins>
      <w:ins w:id="293" w:author="不明な作成者" w:date="2021-07-30T21:28:37Z">
        <w:r>
          <w:rPr>
            <w:b w:val="false"/>
            <w:bCs w:val="false"/>
            <w:color w:val="000000" w:themeColor="text1"/>
          </w:rPr>
          <w:t>1</w:t>
        </w:r>
      </w:ins>
      <w:ins w:id="294" w:author="不明な作成者" w:date="2021-07-30T21:28:37Z">
        <w:r>
          <w:rPr>
            <w:b w:val="false"/>
            <w:bCs w:val="false"/>
            <w:color w:val="000000" w:themeColor="text1"/>
          </w:rPr>
          <w:t>）。</w:t>
        </w:r>
      </w:ins>
    </w:p>
    <w:p>
      <w:pPr>
        <w:pStyle w:val="Caption"/>
        <w:jc w:val="center"/>
        <w:rPr>
          <w:b/>
          <w:b/>
          <w:bCs/>
          <w:ins w:id="301" w:author="不明な作成者" w:date="2021-07-30T21:28:37Z"/>
        </w:rPr>
      </w:pPr>
      <w:ins w:id="296" w:author="不明な作成者" w:date="2021-07-30T21:28:37Z">
        <w:r>
          <w:drawing>
            <wp:anchor behindDoc="0" distT="0" distB="0" distL="0" distR="0" simplePos="0" locked="0" layoutInCell="0" allowOverlap="1" relativeHeight="2">
              <wp:simplePos x="0" y="0"/>
              <wp:positionH relativeFrom="column">
                <wp:posOffset>-60325</wp:posOffset>
              </wp:positionH>
              <wp:positionV relativeFrom="paragraph">
                <wp:posOffset>30480</wp:posOffset>
              </wp:positionV>
              <wp:extent cx="2731135" cy="1155700"/>
              <wp:effectExtent l="0" t="0" r="0" b="0"/>
              <wp:wrapSquare wrapText="largest"/>
              <wp:docPr id="1"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1" descr=""/>
                      <pic:cNvPicPr>
                        <a:picLocks noChangeAspect="1" noChangeArrowheads="1"/>
                      </pic:cNvPicPr>
                    </pic:nvPicPr>
                    <pic:blipFill>
                      <a:blip r:embed="rId4"/>
                      <a:stretch>
                        <a:fillRect/>
                      </a:stretch>
                    </pic:blipFill>
                    <pic:spPr bwMode="auto">
                      <a:xfrm>
                        <a:off x="0" y="0"/>
                        <a:ext cx="2731135" cy="1155700"/>
                      </a:xfrm>
                      <a:prstGeom prst="rect">
                        <a:avLst/>
                      </a:prstGeom>
                    </pic:spPr>
                  </pic:pic>
                </a:graphicData>
              </a:graphic>
            </wp:anchor>
          </w:drawing>
        </w:r>
      </w:ins>
      <w:ins w:id="297" w:author="不明な作成者" w:date="2021-07-30T21:28:37Z">
        <w:r>
          <w:rPr>
            <w:b/>
            <w:bCs/>
            <w:color w:val="000000" w:themeColor="text1"/>
          </w:rPr>
          <w:t xml:space="preserve">図 </w:t>
        </w:r>
      </w:ins>
      <w:ins w:id="298" w:author="不明な作成者" w:date="2021-07-30T21:28:37Z">
        <w:r>
          <w:rPr>
            <w:b/>
            <w:bCs/>
            <w:color w:val="000000"/>
          </w:rPr>
          <w:fldChar w:fldCharType="begin"/>
        </w:r>
        <w:r>
          <w:rPr>
            <w:b/>
            <w:bCs/>
            <w:color w:val="000000"/>
          </w:rPr>
          <w:instrText> SEQ 図 \* ARABIC </w:instrText>
        </w:r>
        <w:r>
          <w:rPr>
            <w:b/>
            <w:bCs/>
            <w:color w:val="000000"/>
          </w:rPr>
          <w:fldChar w:fldCharType="separate"/>
        </w:r>
        <w:r>
          <w:rPr>
            <w:b/>
            <w:bCs/>
            <w:color w:val="000000"/>
          </w:rPr>
          <w:t>1</w:t>
        </w:r>
        <w:r>
          <w:rPr>
            <w:b/>
            <w:bCs/>
            <w:color w:val="000000"/>
          </w:rPr>
          <w:fldChar w:fldCharType="end"/>
        </w:r>
      </w:ins>
      <w:ins w:id="299" w:author="不明な作成者" w:date="2021-07-30T21:28:37Z">
        <w:r>
          <w:rPr>
            <w:b/>
            <w:bCs/>
            <w:color w:val="000000" w:themeColor="text1"/>
          </w:rPr>
          <w:t xml:space="preserve"> 時系列機能 図例</w:t>
        </w:r>
      </w:ins>
      <w:ins w:id="300" w:author="不明な作成者" w:date="2021-07-30T21:28:37Z">
        <w:r>
          <w:rPr>
            <w:b/>
            <w:bCs/>
            <w:color w:val="000000" w:themeColor="text1"/>
          </w:rPr>
          <w:t>(1)</w:t>
        </w:r>
      </w:ins>
    </w:p>
    <w:p>
      <w:pPr>
        <w:pStyle w:val="Normal"/>
        <w:jc w:val="center"/>
        <w:rPr>
          <w:color w:val="000000" w:themeColor="text1"/>
          <w:ins w:id="303" w:author="不明な作成者" w:date="2021-07-30T21:28:37Z"/>
        </w:rPr>
      </w:pPr>
      <w:ins w:id="302" w:author="不明な作成者" w:date="2021-07-30T21:28:37Z">
        <w:r>
          <w:rPr>
            <w:color w:val="000000" w:themeColor="text1"/>
          </w:rPr>
        </w:r>
      </w:ins>
    </w:p>
    <w:p>
      <w:pPr>
        <w:pStyle w:val="Style64"/>
        <w:jc w:val="left"/>
        <w:rPr/>
      </w:pPr>
      <w:ins w:id="304" w:author="不明な作成者" w:date="2021-07-30T21:28:37Z">
        <w:r>
          <w:rPr>
            <w:b w:val="false"/>
            <w:bCs w:val="false"/>
            <w:color w:val="000000" w:themeColor="text1"/>
          </w:rPr>
          <w:t>時系列タブが下がるにつれて</w:t>
        </w:r>
      </w:ins>
      <w:ins w:id="305" w:author="不明な作成者" w:date="2021-07-30T21:28:37Z">
        <w:r>
          <w:rPr>
            <w:b w:val="false"/>
            <w:bCs w:val="false"/>
            <w:color w:val="000000" w:themeColor="text1"/>
          </w:rPr>
          <w:t>2</w:t>
        </w:r>
      </w:ins>
      <w:ins w:id="306" w:author="不明な作成者" w:date="2021-07-30T21:28:37Z">
        <w:r>
          <w:rPr>
            <w:b w:val="false"/>
            <w:bCs w:val="false"/>
            <w:color w:val="000000" w:themeColor="text1"/>
          </w:rPr>
          <w:t>章，</w:t>
        </w:r>
      </w:ins>
      <w:ins w:id="307" w:author="不明な作成者" w:date="2021-07-30T21:28:37Z">
        <w:r>
          <w:rPr>
            <w:b w:val="false"/>
            <w:bCs w:val="false"/>
            <w:color w:val="000000" w:themeColor="text1"/>
          </w:rPr>
          <w:t>3</w:t>
        </w:r>
      </w:ins>
      <w:ins w:id="308" w:author="不明な作成者" w:date="2021-07-30T21:28:37Z">
        <w:r>
          <w:rPr>
            <w:b w:val="false"/>
            <w:bCs w:val="false"/>
            <w:color w:val="000000" w:themeColor="text1"/>
          </w:rPr>
          <w:t>章と物語は信仰していく。</w:t>
        </w:r>
      </w:ins>
      <w:ins w:id="309" w:author="不明な作成者" w:date="2021-07-30T21:28:37Z">
        <w:r>
          <w:rPr>
            <w:b w:val="false"/>
            <w:bCs w:val="false"/>
            <w:color w:val="000000" w:themeColor="text1"/>
          </w:rPr>
          <w:t>2</w:t>
        </w:r>
      </w:ins>
      <w:ins w:id="310" w:author="不明な作成者" w:date="2021-07-30T21:28:37Z">
        <w:r>
          <w:rPr>
            <w:b w:val="false"/>
            <w:bCs w:val="false"/>
            <w:color w:val="000000" w:themeColor="text1"/>
          </w:rPr>
          <w:t>章では良美という登場人物と，良美と太郎との関係性が新たに明記されており，</w:t>
        </w:r>
      </w:ins>
      <w:ins w:id="311" w:author="不明な作成者" w:date="2021-07-30T21:28:37Z">
        <w:r>
          <w:rPr>
            <w:b w:val="false"/>
            <w:bCs w:val="false"/>
            <w:color w:val="000000" w:themeColor="text1"/>
          </w:rPr>
          <w:t>3</w:t>
        </w:r>
      </w:ins>
      <w:ins w:id="312" w:author="不明な作成者" w:date="2021-07-30T21:28:37Z">
        <w:r>
          <w:rPr>
            <w:b w:val="false"/>
            <w:bCs w:val="false"/>
            <w:color w:val="000000" w:themeColor="text1"/>
          </w:rPr>
          <w:t>章では花子と良美との関係性が新たに明記されている。他の時系列タブで表示されていた関係図では存在しなかった情報が表示されているため，物語の進行に応じて変化する関係性に対応している。（図</w:t>
        </w:r>
      </w:ins>
      <w:ins w:id="313" w:author="不明な作成者" w:date="2021-07-30T21:28:37Z">
        <w:r>
          <w:rPr>
            <w:b w:val="false"/>
            <w:bCs w:val="false"/>
            <w:color w:val="000000" w:themeColor="text1"/>
          </w:rPr>
          <w:t>2</w:t>
        </w:r>
      </w:ins>
      <w:ins w:id="314" w:author="不明な作成者" w:date="2021-07-30T21:28:37Z">
        <w:r>
          <w:rPr>
            <w:b w:val="false"/>
            <w:bCs w:val="false"/>
            <w:color w:val="000000" w:themeColor="text1"/>
          </w:rPr>
          <w:t>）（図</w:t>
        </w:r>
      </w:ins>
      <w:ins w:id="315" w:author="不明な作成者" w:date="2021-07-30T21:28:37Z">
        <w:r>
          <w:rPr>
            <w:b w:val="false"/>
            <w:bCs w:val="false"/>
            <w:color w:val="000000" w:themeColor="text1"/>
          </w:rPr>
          <w:t>3</w:t>
        </w:r>
      </w:ins>
      <w:ins w:id="316" w:author="不明な作成者" w:date="2021-07-30T21:28:37Z">
        <w:r>
          <w:rPr>
            <w:b w:val="false"/>
            <w:bCs w:val="false"/>
            <w:color w:val="000000" w:themeColor="text1"/>
          </w:rPr>
          <w:t>）。</w:t>
        </w:r>
      </w:ins>
    </w:p>
    <w:p>
      <w:pPr>
        <w:pStyle w:val="Caption"/>
        <w:widowControl w:val="false"/>
        <w:bidi w:val="0"/>
        <w:spacing w:before="0" w:after="0"/>
        <w:ind w:firstLine="210"/>
        <w:jc w:val="center"/>
        <w:rPr>
          <w:b/>
          <w:b/>
          <w:bCs/>
          <w:ins w:id="323" w:author="不明な作成者" w:date="2021-07-30T21:28:37Z"/>
        </w:rPr>
      </w:pPr>
      <w:ins w:id="318" w:author="不明な作成者" w:date="2021-07-30T21:28:37Z">
        <w:r>
          <w:drawing>
            <wp:anchor behindDoc="0" distT="0" distB="0" distL="0" distR="0" simplePos="0" locked="0" layoutInCell="0" allowOverlap="1" relativeHeight="3">
              <wp:simplePos x="0" y="0"/>
              <wp:positionH relativeFrom="column">
                <wp:posOffset>32385</wp:posOffset>
              </wp:positionH>
              <wp:positionV relativeFrom="paragraph">
                <wp:posOffset>42545</wp:posOffset>
              </wp:positionV>
              <wp:extent cx="2554605" cy="1080770"/>
              <wp:effectExtent l="0" t="0" r="0" b="0"/>
              <wp:wrapSquare wrapText="largest"/>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5"/>
                      <a:stretch>
                        <a:fillRect/>
                      </a:stretch>
                    </pic:blipFill>
                    <pic:spPr bwMode="auto">
                      <a:xfrm>
                        <a:off x="0" y="0"/>
                        <a:ext cx="2554605" cy="1080770"/>
                      </a:xfrm>
                      <a:prstGeom prst="rect">
                        <a:avLst/>
                      </a:prstGeom>
                    </pic:spPr>
                  </pic:pic>
                </a:graphicData>
              </a:graphic>
            </wp:anchor>
          </w:drawing>
        </w:r>
      </w:ins>
      <w:ins w:id="319" w:author="不明な作成者" w:date="2021-07-30T21:28:37Z">
        <w:r>
          <w:rPr>
            <w:b/>
            <w:bCs/>
            <w:color w:val="000000" w:themeColor="text1"/>
          </w:rPr>
          <w:t xml:space="preserve">図 </w:t>
        </w:r>
      </w:ins>
      <w:ins w:id="320" w:author="不明な作成者" w:date="2021-07-30T21:28:37Z">
        <w:r>
          <w:rPr>
            <w:b/>
            <w:bCs/>
            <w:color w:val="000000"/>
          </w:rPr>
          <w:fldChar w:fldCharType="begin"/>
        </w:r>
        <w:r>
          <w:rPr>
            <w:b/>
            <w:bCs/>
            <w:color w:val="000000"/>
          </w:rPr>
          <w:instrText> SEQ 図 \* ARABIC </w:instrText>
        </w:r>
        <w:r>
          <w:rPr>
            <w:b/>
            <w:bCs/>
            <w:color w:val="000000"/>
          </w:rPr>
          <w:fldChar w:fldCharType="separate"/>
        </w:r>
        <w:r>
          <w:rPr>
            <w:b/>
            <w:bCs/>
            <w:color w:val="000000"/>
          </w:rPr>
          <w:t>2</w:t>
        </w:r>
        <w:r>
          <w:rPr>
            <w:b/>
            <w:bCs/>
            <w:color w:val="000000"/>
          </w:rPr>
          <w:fldChar w:fldCharType="end"/>
        </w:r>
      </w:ins>
      <w:ins w:id="321" w:author="不明な作成者" w:date="2021-07-30T21:28:37Z">
        <w:r>
          <w:rPr>
            <w:b/>
            <w:bCs/>
            <w:color w:val="000000" w:themeColor="text1"/>
          </w:rPr>
          <w:t xml:space="preserve"> 時系列機能 例</w:t>
        </w:r>
      </w:ins>
      <w:ins w:id="322" w:author="不明な作成者" w:date="2021-07-30T21:28:37Z">
        <w:r>
          <w:rPr>
            <w:b/>
            <w:bCs/>
            <w:color w:val="000000" w:themeColor="text1"/>
          </w:rPr>
          <w:t>(2)</w:t>
        </w:r>
      </w:ins>
    </w:p>
    <w:p>
      <w:pPr>
        <w:pStyle w:val="Caption"/>
        <w:widowControl w:val="false"/>
        <w:bidi w:val="0"/>
        <w:spacing w:before="0" w:after="0"/>
        <w:ind w:firstLine="210"/>
        <w:jc w:val="center"/>
        <w:rPr>
          <w:b/>
          <w:b/>
          <w:bCs/>
          <w:ins w:id="329" w:author="不明な作成者" w:date="2021-07-30T21:28:37Z"/>
        </w:rPr>
      </w:pPr>
      <w:ins w:id="324" w:author="不明な作成者" w:date="2021-07-30T21:28:37Z">
        <w:r>
          <w:drawing>
            <wp:anchor behindDoc="0" distT="0" distB="0" distL="0" distR="0" simplePos="0" locked="0" layoutInCell="0" allowOverlap="1" relativeHeight="4">
              <wp:simplePos x="0" y="0"/>
              <wp:positionH relativeFrom="column">
                <wp:posOffset>69850</wp:posOffset>
              </wp:positionH>
              <wp:positionV relativeFrom="paragraph">
                <wp:posOffset>47625</wp:posOffset>
              </wp:positionV>
              <wp:extent cx="2609215" cy="1109980"/>
              <wp:effectExtent l="0" t="0" r="0" b="0"/>
              <wp:wrapSquare wrapText="largest"/>
              <wp:docPr id="3"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pic:cNvPicPr>
                        <a:picLocks noChangeAspect="1" noChangeArrowheads="1"/>
                      </pic:cNvPicPr>
                    </pic:nvPicPr>
                    <pic:blipFill>
                      <a:blip r:embed="rId6"/>
                      <a:stretch>
                        <a:fillRect/>
                      </a:stretch>
                    </pic:blipFill>
                    <pic:spPr bwMode="auto">
                      <a:xfrm>
                        <a:off x="0" y="0"/>
                        <a:ext cx="2609215" cy="1109980"/>
                      </a:xfrm>
                      <a:prstGeom prst="rect">
                        <a:avLst/>
                      </a:prstGeom>
                    </pic:spPr>
                  </pic:pic>
                </a:graphicData>
              </a:graphic>
            </wp:anchor>
          </w:drawing>
        </w:r>
      </w:ins>
      <w:ins w:id="325" w:author="不明な作成者" w:date="2021-07-30T21:28:37Z">
        <w:r>
          <w:rPr>
            <w:b/>
            <w:bCs/>
            <w:color w:val="000000" w:themeColor="text1"/>
          </w:rPr>
          <w:t xml:space="preserve">図 </w:t>
        </w:r>
      </w:ins>
      <w:ins w:id="326" w:author="不明な作成者" w:date="2021-07-30T21:28:37Z">
        <w:r>
          <w:rPr>
            <w:b/>
            <w:bCs/>
            <w:color w:val="000000"/>
          </w:rPr>
          <w:fldChar w:fldCharType="begin"/>
        </w:r>
        <w:r>
          <w:rPr>
            <w:b/>
            <w:bCs/>
            <w:color w:val="000000"/>
          </w:rPr>
          <w:instrText> SEQ 図 \* ARABIC </w:instrText>
        </w:r>
        <w:r>
          <w:rPr>
            <w:b/>
            <w:bCs/>
            <w:color w:val="000000"/>
          </w:rPr>
          <w:fldChar w:fldCharType="separate"/>
        </w:r>
        <w:r>
          <w:rPr>
            <w:b/>
            <w:bCs/>
            <w:color w:val="000000"/>
          </w:rPr>
          <w:t>3</w:t>
        </w:r>
        <w:r>
          <w:rPr>
            <w:b/>
            <w:bCs/>
            <w:color w:val="000000"/>
          </w:rPr>
          <w:fldChar w:fldCharType="end"/>
        </w:r>
      </w:ins>
      <w:ins w:id="327" w:author="不明な作成者" w:date="2021-07-30T21:28:37Z">
        <w:r>
          <w:rPr>
            <w:b/>
            <w:bCs/>
            <w:color w:val="000000" w:themeColor="text1"/>
          </w:rPr>
          <w:t xml:space="preserve"> 時系列機能 図例</w:t>
        </w:r>
      </w:ins>
      <w:ins w:id="328" w:author="不明な作成者" w:date="2021-07-30T21:28:37Z">
        <w:r>
          <w:rPr>
            <w:b/>
            <w:bCs/>
            <w:color w:val="000000" w:themeColor="text1"/>
          </w:rPr>
          <w:t>(3)</w:t>
        </w:r>
      </w:ins>
    </w:p>
    <w:p>
      <w:pPr>
        <w:pStyle w:val="2"/>
        <w:rPr>
          <w:rFonts w:asciiTheme="minorEastAsia" w:hAnsiTheme="minorEastAsia"/>
          <w:ins w:id="331" w:author="不明な作成者" w:date="2021-07-30T21:28:37Z"/>
        </w:rPr>
      </w:pPr>
      <w:ins w:id="330" w:author="不明な作成者" w:date="2021-07-30T21:28:37Z">
        <w:r>
          <w:rPr/>
          <w:t>グループ作成機能</w:t>
        </w:r>
      </w:ins>
    </w:p>
    <w:p>
      <w:pPr>
        <w:pStyle w:val="Style64"/>
        <w:rPr>
          <w:rFonts w:asciiTheme="minorEastAsia" w:hAnsiTheme="minorEastAsia"/>
          <w:ins w:id="333" w:author="不明な作成者" w:date="2021-07-30T21:28:37Z"/>
        </w:rPr>
      </w:pPr>
      <w:ins w:id="332" w:author="不明な作成者" w:date="2021-07-30T21:28:37Z">
        <w:r>
          <w:rPr/>
          <w:t>この機能は，登場人物及び関係性の区別や絞り込みを実現するために利用する。勇者軍，魔王軍などといった勢力ごとのグループ化が可能であり，グループ化することにより，そのグループのみの時系列変化や関係性を表示できる。名称は時系列同様，自由に登録できる。</w:t>
        </w:r>
      </w:ins>
    </w:p>
    <w:p>
      <w:pPr>
        <w:pStyle w:val="Style64"/>
        <w:rPr>
          <w:rFonts w:asciiTheme="minorEastAsia" w:hAnsiTheme="minorEastAsia"/>
          <w:ins w:id="339" w:author="不明な作成者" w:date="2021-07-30T21:28:37Z"/>
        </w:rPr>
      </w:pPr>
      <w:ins w:id="334" w:author="不明な作成者" w:date="2021-07-30T21:28:37Z">
        <w:r>
          <w:rPr/>
          <w:t>三国志の登場人物と関係性を抜粋した図を用いて詳しく記述する。三国志の登場人物は大きく</w:t>
        </w:r>
      </w:ins>
      <w:ins w:id="335" w:author="不明な作成者" w:date="2021-07-30T21:28:37Z">
        <w:r>
          <w:rPr/>
          <w:t>3</w:t>
        </w:r>
      </w:ins>
      <w:ins w:id="336" w:author="不明な作成者" w:date="2021-07-30T21:28:37Z">
        <w:r>
          <w:rPr/>
          <w:t>つのグループに分けられる。青色が魏，緑色が蜀，赤色が呉の勢力を表しており，グループの垣根を超えた関係性も明記されている。（図</w:t>
        </w:r>
      </w:ins>
      <w:ins w:id="337" w:author="不明な作成者" w:date="2021-07-30T21:28:37Z">
        <w:r>
          <w:rPr/>
          <w:t>4</w:t>
        </w:r>
      </w:ins>
      <w:ins w:id="338" w:author="不明な作成者" w:date="2021-07-30T21:28:37Z">
        <w:r>
          <w:rPr/>
          <w:t>）。</w:t>
        </w:r>
      </w:ins>
    </w:p>
    <w:p>
      <w:pPr>
        <w:pStyle w:val="Caption"/>
        <w:jc w:val="center"/>
        <w:rPr>
          <w:rFonts w:asciiTheme="minorEastAsia" w:hAnsiTheme="minorEastAsia"/>
          <w:ins w:id="345" w:author="不明な作成者" w:date="2021-07-30T21:28:37Z"/>
        </w:rPr>
      </w:pPr>
      <w:ins w:id="340" w:author="不明な作成者" w:date="2021-07-30T21:28:37Z">
        <w:r>
          <w:drawing>
            <wp:anchor behindDoc="0" distT="0" distB="0" distL="0" distR="0" simplePos="0" locked="0" layoutInCell="0" allowOverlap="1" relativeHeight="5">
              <wp:simplePos x="0" y="0"/>
              <wp:positionH relativeFrom="column">
                <wp:posOffset>3175</wp:posOffset>
              </wp:positionH>
              <wp:positionV relativeFrom="paragraph">
                <wp:posOffset>29845</wp:posOffset>
              </wp:positionV>
              <wp:extent cx="2609215" cy="1114425"/>
              <wp:effectExtent l="0" t="0" r="0" b="0"/>
              <wp:wrapSquare wrapText="largest"/>
              <wp:docPr id="4"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pic:cNvPicPr>
                        <a:picLocks noChangeAspect="1" noChangeArrowheads="1"/>
                      </pic:cNvPicPr>
                    </pic:nvPicPr>
                    <pic:blipFill>
                      <a:blip r:embed="rId7"/>
                      <a:stretch>
                        <a:fillRect/>
                      </a:stretch>
                    </pic:blipFill>
                    <pic:spPr bwMode="auto">
                      <a:xfrm>
                        <a:off x="0" y="0"/>
                        <a:ext cx="2609215" cy="1114425"/>
                      </a:xfrm>
                      <a:prstGeom prst="rect">
                        <a:avLst/>
                      </a:prstGeom>
                    </pic:spPr>
                  </pic:pic>
                </a:graphicData>
              </a:graphic>
            </wp:anchor>
          </w:drawing>
        </w:r>
      </w:ins>
      <w:ins w:id="341" w:author="不明な作成者" w:date="2021-07-30T21:28:37Z">
        <w:r>
          <w:rPr>
            <w:b/>
            <w:bCs/>
            <w:color w:val="000000" w:themeColor="text1"/>
          </w:rPr>
          <w:t xml:space="preserve">図 </w:t>
        </w:r>
      </w:ins>
      <w:ins w:id="342" w:author="不明な作成者" w:date="2021-07-30T21:28:37Z">
        <w:r>
          <w:rPr>
            <w:b/>
            <w:bCs/>
            <w:color w:val="000000"/>
          </w:rPr>
          <w:fldChar w:fldCharType="begin"/>
        </w:r>
        <w:r>
          <w:rPr>
            <w:b/>
            <w:bCs/>
            <w:color w:val="000000"/>
          </w:rPr>
          <w:instrText> SEQ 図 \* ARABIC </w:instrText>
        </w:r>
        <w:r>
          <w:rPr>
            <w:b/>
            <w:bCs/>
            <w:color w:val="000000"/>
          </w:rPr>
          <w:fldChar w:fldCharType="separate"/>
        </w:r>
        <w:r>
          <w:rPr>
            <w:b/>
            <w:bCs/>
            <w:color w:val="000000"/>
          </w:rPr>
          <w:t>4</w:t>
        </w:r>
        <w:r>
          <w:rPr>
            <w:b/>
            <w:bCs/>
            <w:color w:val="000000"/>
          </w:rPr>
          <w:fldChar w:fldCharType="end"/>
        </w:r>
      </w:ins>
      <w:ins w:id="343" w:author="不明な作成者" w:date="2021-07-30T21:28:37Z">
        <w:r>
          <w:rPr>
            <w:b/>
            <w:bCs/>
            <w:color w:val="000000" w:themeColor="text1"/>
          </w:rPr>
          <w:t xml:space="preserve"> グループ機能 図例</w:t>
        </w:r>
      </w:ins>
      <w:ins w:id="344" w:author="不明な作成者" w:date="2021-07-30T21:28:37Z">
        <w:r>
          <w:rPr>
            <w:b/>
            <w:bCs/>
            <w:color w:val="000000" w:themeColor="text1"/>
          </w:rPr>
          <w:t>(1)</w:t>
        </w:r>
      </w:ins>
    </w:p>
    <w:p>
      <w:pPr>
        <w:pStyle w:val="Style64"/>
        <w:jc w:val="left"/>
        <w:rPr>
          <w:b w:val="false"/>
          <w:b w:val="false"/>
          <w:bCs w:val="false"/>
          <w:ins w:id="349" w:author="不明な作成者" w:date="2021-07-30T21:28:37Z"/>
        </w:rPr>
      </w:pPr>
      <w:ins w:id="346" w:author="不明な作成者" w:date="2021-07-30T21:28:37Z">
        <w:r>
          <w:rPr>
            <w:b w:val="false"/>
            <w:bCs w:val="false"/>
            <w:color w:val="000000" w:themeColor="text1"/>
          </w:rPr>
          <w:t>緑色で表している蜀の登場人物のみを関係図に表す場合，グループの絞り込みを行うことで、蜀の登場人物のみが表示された相関図を閲覧することができる。（図</w:t>
        </w:r>
      </w:ins>
      <w:ins w:id="347" w:author="不明な作成者" w:date="2021-07-30T21:28:37Z">
        <w:r>
          <w:rPr>
            <w:b w:val="false"/>
            <w:bCs w:val="false"/>
            <w:color w:val="000000" w:themeColor="text1"/>
          </w:rPr>
          <w:t>5</w:t>
        </w:r>
      </w:ins>
      <w:ins w:id="348" w:author="不明な作成者" w:date="2021-07-30T21:28:37Z">
        <w:r>
          <w:rPr>
            <w:b w:val="false"/>
            <w:bCs w:val="false"/>
            <w:color w:val="000000" w:themeColor="text1"/>
          </w:rPr>
          <w:t>）。</w:t>
        </w:r>
      </w:ins>
    </w:p>
    <w:p>
      <w:pPr>
        <w:pStyle w:val="Caption"/>
        <w:jc w:val="center"/>
        <w:rPr>
          <w:rFonts w:asciiTheme="minorEastAsia" w:hAnsiTheme="minorEastAsia"/>
          <w:ins w:id="355" w:author="不明な作成者" w:date="2021-07-30T21:28:37Z"/>
        </w:rPr>
      </w:pPr>
      <w:ins w:id="350" w:author="不明な作成者" w:date="2021-07-30T21:28:37Z">
        <w:r>
          <w:drawing>
            <wp:anchor behindDoc="0" distT="0" distB="0" distL="0" distR="0" simplePos="0" locked="0" layoutInCell="0" allowOverlap="1" relativeHeight="6">
              <wp:simplePos x="0" y="0"/>
              <wp:positionH relativeFrom="column">
                <wp:posOffset>-69850</wp:posOffset>
              </wp:positionH>
              <wp:positionV relativeFrom="paragraph">
                <wp:posOffset>16510</wp:posOffset>
              </wp:positionV>
              <wp:extent cx="2609215" cy="1103630"/>
              <wp:effectExtent l="0" t="0" r="0" b="0"/>
              <wp:wrapSquare wrapText="largest"/>
              <wp:docPr id="5"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pic:cNvPicPr>
                        <a:picLocks noChangeAspect="1" noChangeArrowheads="1"/>
                      </pic:cNvPicPr>
                    </pic:nvPicPr>
                    <pic:blipFill>
                      <a:blip r:embed="rId8"/>
                      <a:stretch>
                        <a:fillRect/>
                      </a:stretch>
                    </pic:blipFill>
                    <pic:spPr bwMode="auto">
                      <a:xfrm>
                        <a:off x="0" y="0"/>
                        <a:ext cx="2609215" cy="1103630"/>
                      </a:xfrm>
                      <a:prstGeom prst="rect">
                        <a:avLst/>
                      </a:prstGeom>
                    </pic:spPr>
                  </pic:pic>
                </a:graphicData>
              </a:graphic>
            </wp:anchor>
          </w:drawing>
        </w:r>
      </w:ins>
      <w:ins w:id="351" w:author="不明な作成者" w:date="2021-07-30T21:28:37Z">
        <w:r>
          <w:rPr>
            <w:b/>
            <w:bCs/>
            <w:color w:val="000000" w:themeColor="text1"/>
          </w:rPr>
          <w:t xml:space="preserve">図 </w:t>
        </w:r>
      </w:ins>
      <w:ins w:id="352" w:author="不明な作成者" w:date="2021-07-30T21:28:37Z">
        <w:r>
          <w:rPr>
            <w:b/>
            <w:bCs/>
            <w:color w:val="000000"/>
          </w:rPr>
          <w:fldChar w:fldCharType="begin"/>
        </w:r>
        <w:r>
          <w:rPr>
            <w:b/>
            <w:bCs/>
            <w:color w:val="000000"/>
          </w:rPr>
          <w:instrText> SEQ 図 \* ARABIC </w:instrText>
        </w:r>
        <w:r>
          <w:rPr>
            <w:b/>
            <w:bCs/>
            <w:color w:val="000000"/>
          </w:rPr>
          <w:fldChar w:fldCharType="separate"/>
        </w:r>
        <w:r>
          <w:rPr>
            <w:b/>
            <w:bCs/>
            <w:color w:val="000000"/>
          </w:rPr>
          <w:t>5</w:t>
        </w:r>
        <w:r>
          <w:rPr>
            <w:b/>
            <w:bCs/>
            <w:color w:val="000000"/>
          </w:rPr>
          <w:fldChar w:fldCharType="end"/>
        </w:r>
      </w:ins>
      <w:ins w:id="353" w:author="不明な作成者" w:date="2021-07-30T21:28:37Z">
        <w:r>
          <w:rPr>
            <w:b/>
            <w:bCs/>
            <w:color w:val="000000" w:themeColor="text1"/>
          </w:rPr>
          <w:t xml:space="preserve"> グループ機能 図例</w:t>
        </w:r>
      </w:ins>
      <w:ins w:id="354" w:author="不明な作成者" w:date="2021-07-30T21:28:37Z">
        <w:r>
          <w:rPr>
            <w:b/>
            <w:bCs/>
            <w:color w:val="000000" w:themeColor="text1"/>
          </w:rPr>
          <w:t>(2)</w:t>
        </w:r>
      </w:ins>
    </w:p>
    <w:p>
      <w:pPr>
        <w:pStyle w:val="2"/>
        <w:rPr>
          <w:rFonts w:asciiTheme="minorEastAsia" w:hAnsiTheme="minorEastAsia"/>
          <w:ins w:id="357" w:author="不明な作成者" w:date="2021-07-30T21:28:37Z"/>
        </w:rPr>
      </w:pPr>
      <w:ins w:id="356" w:author="不明な作成者" w:date="2021-07-30T21:28:37Z">
        <w:r>
          <w:rPr/>
          <w:t>保存・投稿・閲覧機能</w:t>
        </w:r>
      </w:ins>
    </w:p>
    <w:p>
      <w:pPr>
        <w:pStyle w:val="Style64"/>
        <w:rPr>
          <w:rFonts w:asciiTheme="minorEastAsia" w:hAnsiTheme="minorEastAsia"/>
        </w:rPr>
      </w:pPr>
      <w:ins w:id="358" w:author="不明な作成者" w:date="2021-07-30T21:28:37Z">
        <w:r>
          <w:rPr/>
          <w:t>相関図は</w:t>
        </w:r>
      </w:ins>
      <w:ins w:id="359" w:author="不明な作成者" w:date="2021-07-30T21:28:37Z">
        <w:r>
          <w:rPr/>
          <w:t>PC</w:t>
        </w:r>
      </w:ins>
      <w:ins w:id="360" w:author="不明な作成者" w:date="2021-07-30T21:28:37Z">
        <w:r>
          <w:rPr/>
          <w:t>内に</w:t>
        </w:r>
      </w:ins>
      <w:ins w:id="361" w:author="不明な作成者" w:date="2021-07-30T21:28:37Z">
        <w:r>
          <w:rPr/>
          <w:t>PNG</w:t>
        </w:r>
      </w:ins>
      <w:ins w:id="362" w:author="不明な作成者" w:date="2021-07-30T21:28:37Z">
        <w:r>
          <w:rPr/>
          <w:t>形式の画像として保存できる（保存機能）。また，ユーザが自由に相関図を投稿でき，他のユーザが投稿した相関図を閲覧することもできる。</w:t>
        </w:r>
      </w:ins>
    </w:p>
    <w:p>
      <w:pPr>
        <w:pStyle w:val="1"/>
        <w:spacing w:before="335" w:after="0"/>
        <w:rPr>
          <w:rFonts w:ascii="ＭＳ 明朝" w:hAnsi="ＭＳ 明朝" w:asciiTheme="minorEastAsia" w:hAnsiTheme="minorEastAsia"/>
          <w:del w:id="365" w:author="不明な作成者" w:date="2021-07-30T21:28:57Z"/>
        </w:rPr>
      </w:pPr>
      <w:del w:id="363" w:author="不明な作成者" w:date="2021-07-30T21:28:57Z">
        <w:r>
          <w:rPr/>
          <w:delText>本アプリの</w:delText>
        </w:r>
      </w:del>
      <w:del w:id="364" w:author="不明な作成者" w:date="2021-07-30T21:28:57Z">
        <w:r>
          <w:rPr/>
          <w:delText>機能</w:delText>
        </w:r>
      </w:del>
    </w:p>
    <w:p>
      <w:pPr>
        <w:pStyle w:val="1"/>
        <w:rPr>
          <w:rFonts w:ascii="ＭＳ 明朝" w:hAnsi="ＭＳ 明朝" w:asciiTheme="minorEastAsia" w:hAnsiTheme="minorEastAsia"/>
          <w:del w:id="368" w:author="不明な作成者" w:date="2021-07-30T21:28:57Z"/>
        </w:rPr>
      </w:pPr>
      <w:del w:id="366" w:author="不明な作成者" w:date="2021-07-30T21:28:57Z">
        <w:r>
          <w:rPr/>
          <w:delText>この節では本アプリの機能を説明する。</w:delText>
        </w:r>
      </w:del>
      <w:del w:id="367" w:author="不明な作成者" w:date="2021-07-30T21:28:57Z">
        <w:r>
          <w:rPr/>
          <w:commentReference w:id="9"/>
        </w:r>
      </w:del>
    </w:p>
    <w:p>
      <w:pPr>
        <w:pStyle w:val="1"/>
        <w:rPr>
          <w:rFonts w:ascii="ＭＳ 明朝" w:hAnsi="ＭＳ 明朝" w:asciiTheme="minorEastAsia" w:hAnsiTheme="minorEastAsia"/>
          <w:del w:id="371" w:author="不明な作成者" w:date="2021-07-30T21:28:57Z"/>
        </w:rPr>
      </w:pPr>
      <w:del w:id="369" w:author="不明な作成者" w:date="2021-07-30T21:28:57Z">
        <w:r>
          <w:rPr/>
          <w:delText>登場人物</w:delText>
        </w:r>
      </w:del>
      <w:del w:id="370" w:author="不明な作成者" w:date="2021-07-30T21:28:57Z">
        <w:r>
          <w:rPr/>
          <w:delText>登録機能</w:delText>
        </w:r>
      </w:del>
    </w:p>
    <w:p>
      <w:pPr>
        <w:pStyle w:val="1"/>
        <w:rPr>
          <w:rFonts w:ascii="ＭＳ 明朝" w:hAnsi="ＭＳ 明朝" w:asciiTheme="minorEastAsia" w:hAnsiTheme="minorEastAsia"/>
          <w:del w:id="397" w:author="不明な作成者" w:date="2021-07-30T21:28:57Z"/>
        </w:rPr>
      </w:pPr>
      <w:del w:id="372" w:author="谷口 文威" w:date="2021-07-24T01:15:00Z">
        <w:r>
          <w:rPr/>
          <w:delText>登場人物の情報を取得する機能。</w:delText>
        </w:r>
      </w:del>
      <w:del w:id="373" w:author="不明な作成者" w:date="2021-07-30T21:28:57Z">
        <w:r>
          <w:rPr/>
          <w:delText>登場人物の名前，画像，</w:delText>
        </w:r>
      </w:del>
      <w:del w:id="374" w:author="谷口 文威" w:date="2021-07-24T01:18:00Z">
        <w:r>
          <w:rPr/>
          <w:delText>詳細情報</w:delText>
        </w:r>
      </w:del>
      <w:del w:id="375" w:author="不明な作成者" w:date="2021-07-30T21:28:57Z">
        <w:r>
          <w:rPr/>
          <w:delText>自由記述の文章</w:delText>
        </w:r>
      </w:del>
      <w:del w:id="376" w:author="不明な作成者" w:date="2021-07-30T21:28:57Z">
        <w:r>
          <w:rPr/>
          <w:delText>の</w:delText>
        </w:r>
      </w:del>
      <w:del w:id="377" w:author="不明な作成者" w:date="2021-07-30T21:28:57Z">
        <w:r>
          <w:rPr/>
          <w:delText>登録の</w:delText>
        </w:r>
      </w:del>
      <w:del w:id="378" w:author="谷口 文威" w:date="2021-07-24T01:15:00Z">
        <w:r>
          <w:rPr/>
          <w:delText>他</w:delText>
        </w:r>
      </w:del>
      <w:del w:id="379" w:author="不明な作成者" w:date="2021-07-30T21:28:57Z">
        <w:r>
          <w:rPr/>
          <w:delText>ほかに</w:delText>
        </w:r>
      </w:del>
      <w:del w:id="380" w:author="不明な作成者" w:date="2021-07-30T21:28:57Z">
        <w:r>
          <w:rPr/>
          <w:delText>，時系列</w:delText>
        </w:r>
      </w:del>
      <w:del w:id="381" w:author="谷口 文威" w:date="2021-07-24T01:15:00Z">
        <w:r>
          <w:rPr/>
          <w:delText>(</w:delText>
        </w:r>
      </w:del>
      <w:del w:id="382" w:author="谷口 文威" w:date="2021-07-24T01:16:00Z">
        <w:r>
          <w:rPr/>
          <w:delText>後述</w:delText>
        </w:r>
      </w:del>
      <w:del w:id="383" w:author="谷口 文威" w:date="2021-07-24T01:15:00Z">
        <w:r>
          <w:rPr/>
          <w:delText>)</w:delText>
        </w:r>
      </w:del>
      <w:del w:id="384" w:author="不明な作成者" w:date="2021-07-30T21:28:57Z">
        <w:r>
          <w:rPr/>
          <w:delText>や</w:delText>
        </w:r>
      </w:del>
      <w:del w:id="385" w:author="谷口 文威" w:date="2021-07-24T01:15:00Z">
        <w:r>
          <w:rPr/>
          <w:delText>，</w:delText>
        </w:r>
      </w:del>
      <w:del w:id="386" w:author="不明な作成者" w:date="2021-07-30T21:28:57Z">
        <w:r>
          <w:rPr/>
          <w:delText>グループ</w:delText>
        </w:r>
      </w:del>
      <w:del w:id="387" w:author="不明な作成者" w:date="2021-07-30T21:28:57Z">
        <w:r>
          <w:rPr/>
          <w:delText>（後述）</w:delText>
        </w:r>
      </w:del>
      <w:del w:id="388" w:author="谷口 文威" w:date="2021-07-24T01:15:00Z">
        <w:r>
          <w:rPr/>
          <w:delText>(</w:delText>
        </w:r>
      </w:del>
      <w:del w:id="389" w:author="谷口 文威" w:date="2021-07-24T01:16:00Z">
        <w:r>
          <w:rPr/>
          <w:delText>後述</w:delText>
        </w:r>
      </w:del>
      <w:del w:id="390" w:author="不明な作成者" w:date="2021-07-30T21:28:57Z">
        <w:r>
          <w:rPr/>
          <w:delText>へ</w:delText>
        </w:r>
      </w:del>
      <w:del w:id="391" w:author="谷口 文威" w:date="2021-07-24T01:15:00Z">
        <w:r>
          <w:rPr/>
          <w:delText>)</w:delText>
        </w:r>
      </w:del>
      <w:del w:id="392" w:author="谷口 文威" w:date="2021-07-24T01:16:00Z">
        <w:r>
          <w:rPr/>
          <w:delText>の</w:delText>
        </w:r>
      </w:del>
      <w:del w:id="393" w:author="不明な作成者" w:date="2021-07-30T21:28:57Z">
        <w:r>
          <w:rPr/>
          <w:delText>登録</w:delText>
        </w:r>
      </w:del>
      <w:del w:id="394" w:author="不明な作成者" w:date="2021-07-30T21:28:57Z">
        <w:r>
          <w:rPr/>
          <w:delText>できる</w:delText>
        </w:r>
      </w:del>
      <w:del w:id="395" w:author="谷口 文威" w:date="2021-07-24T01:16:00Z">
        <w:r>
          <w:rPr/>
          <w:delText>が可能</w:delText>
        </w:r>
      </w:del>
      <w:del w:id="396" w:author="不明な作成者" w:date="2021-07-30T21:28:57Z">
        <w:r>
          <w:rPr/>
          <w:delText>。</w:delText>
        </w:r>
      </w:del>
    </w:p>
    <w:p>
      <w:pPr>
        <w:pStyle w:val="1"/>
        <w:rPr>
          <w:rFonts w:ascii="ＭＳ 明朝" w:hAnsi="ＭＳ 明朝" w:asciiTheme="minorEastAsia" w:hAnsiTheme="minorEastAsia"/>
          <w:del w:id="400" w:author="不明な作成者" w:date="2021-07-30T21:28:57Z"/>
        </w:rPr>
      </w:pPr>
      <w:del w:id="398" w:author="不明な作成者" w:date="2021-07-30T21:28:57Z">
        <w:r>
          <w:rPr/>
          <w:delText>関係性</w:delText>
        </w:r>
      </w:del>
      <w:del w:id="399" w:author="不明な作成者" w:date="2021-07-30T21:28:57Z">
        <w:r>
          <w:rPr/>
          <w:delText>登録機能</w:delText>
        </w:r>
      </w:del>
    </w:p>
    <w:p>
      <w:pPr>
        <w:pStyle w:val="1"/>
        <w:rPr>
          <w:rFonts w:ascii="ＭＳ 明朝" w:hAnsi="ＭＳ 明朝" w:asciiTheme="minorEastAsia" w:hAnsiTheme="minorEastAsia"/>
          <w:del w:id="428" w:author="不明な作成者" w:date="2021-07-30T21:28:57Z"/>
        </w:rPr>
      </w:pPr>
      <w:del w:id="401" w:author="不明な作成者" w:date="2021-07-30T21:28:57Z">
        <w:r>
          <w:rPr/>
          <w:delText>登場人物の</w:delText>
        </w:r>
      </w:del>
      <w:del w:id="402" w:author="谷口 文威" w:date="2021-07-24T01:17:00Z">
        <w:r>
          <w:rPr/>
          <w:delText>関係性の情報を取得する機能。</w:delText>
        </w:r>
      </w:del>
      <w:del w:id="403" w:author="不明な作成者" w:date="2021-07-30T21:28:57Z">
        <w:r>
          <w:rPr/>
          <w:delText>関係性</w:delText>
        </w:r>
      </w:del>
      <w:del w:id="404" w:author="不明な作成者" w:date="2021-07-30T21:28:57Z">
        <w:r>
          <w:rPr/>
          <w:delText>に</w:delText>
        </w:r>
      </w:del>
      <w:del w:id="405" w:author="不明な作成者" w:date="2021-07-30T21:28:57Z">
        <w:r>
          <w:rPr/>
          <w:delText>名前</w:delText>
        </w:r>
      </w:del>
      <w:del w:id="406" w:author="不明な作成者" w:date="2021-07-30T21:28:57Z">
        <w:r>
          <w:rPr/>
          <w:delText>を付けることができ，その</w:delText>
        </w:r>
      </w:del>
      <w:del w:id="407" w:author="谷口 文威" w:date="2021-07-24T01:17:00Z">
        <w:r>
          <w:rPr/>
          <w:delText>の名前，</w:delText>
        </w:r>
      </w:del>
      <w:del w:id="408" w:author="不明な作成者" w:date="2021-07-30T21:28:57Z">
        <w:r>
          <w:rPr/>
          <w:delText>関係性の対象</w:delText>
        </w:r>
      </w:del>
      <w:del w:id="409" w:author="不明な作成者" w:date="2021-07-30T21:28:57Z">
        <w:r>
          <w:rPr/>
          <w:delText>となる</w:delText>
        </w:r>
      </w:del>
      <w:del w:id="410" w:author="不明な作成者" w:date="2021-07-30T21:28:57Z">
        <w:r>
          <w:rPr/>
          <w:delText>人物</w:delText>
        </w:r>
      </w:del>
      <w:del w:id="411" w:author="不明な作成者" w:date="2021-07-30T21:28:57Z">
        <w:r>
          <w:rPr/>
          <w:delText>を</w:delText>
        </w:r>
      </w:del>
      <w:del w:id="412" w:author="不明な作成者" w:date="2021-07-30T21:28:57Z">
        <w:r>
          <w:rPr/>
          <w:delText>指定</w:delText>
        </w:r>
      </w:del>
      <w:del w:id="413" w:author="不明な作成者" w:date="2021-07-30T21:28:57Z">
        <w:r>
          <w:rPr/>
          <w:delText>できる。</w:delText>
        </w:r>
      </w:del>
      <w:del w:id="414" w:author="不明な作成者" w:date="2021-07-30T21:28:57Z">
        <w:r>
          <w:rPr/>
          <w:delText>その関係性には，</w:delText>
        </w:r>
      </w:del>
      <w:del w:id="415" w:author="谷口 文威" w:date="2021-07-24T01:17:00Z">
        <w:r>
          <w:rPr/>
          <w:delText>，</w:delText>
        </w:r>
      </w:del>
      <w:del w:id="416" w:author="谷口 文威" w:date="2021-07-24T01:19:00Z">
        <w:r>
          <w:rPr/>
          <w:delText>詳細情報</w:delText>
        </w:r>
      </w:del>
      <w:del w:id="417" w:author="不明な作成者" w:date="2021-07-30T21:28:57Z">
        <w:r>
          <w:rPr/>
          <w:delText>自由記述文章</w:delText>
        </w:r>
      </w:del>
      <w:del w:id="418" w:author="不明な作成者" w:date="2021-07-30T21:28:57Z">
        <w:r>
          <w:rPr/>
          <w:delText>の他，時系列</w:delText>
        </w:r>
      </w:del>
      <w:del w:id="419" w:author="不明な作成者" w:date="2021-07-30T21:28:57Z">
        <w:r>
          <w:rPr/>
          <w:delText>へ</w:delText>
        </w:r>
      </w:del>
      <w:del w:id="420" w:author="谷口 文威" w:date="2021-07-24T01:19:00Z">
        <w:r>
          <w:rPr/>
          <w:delText>(</w:delText>
        </w:r>
      </w:del>
      <w:del w:id="421" w:author="谷口 文威" w:date="2021-07-24T01:19:00Z">
        <w:r>
          <w:rPr/>
          <w:delText>後述</w:delText>
        </w:r>
      </w:del>
      <w:del w:id="422" w:author="谷口 文威" w:date="2021-07-24T01:19:00Z">
        <w:r>
          <w:rPr/>
          <w:delText>)</w:delText>
        </w:r>
      </w:del>
      <w:del w:id="423" w:author="谷口 文威" w:date="2021-07-24T01:19:00Z">
        <w:r>
          <w:rPr/>
          <w:delText>の</w:delText>
        </w:r>
      </w:del>
      <w:del w:id="424" w:author="不明な作成者" w:date="2021-07-30T21:28:57Z">
        <w:r>
          <w:rPr/>
          <w:delText>登録</w:delText>
        </w:r>
      </w:del>
      <w:del w:id="425" w:author="不明な作成者" w:date="2021-07-30T21:28:57Z">
        <w:r>
          <w:rPr/>
          <w:delText>できる</w:delText>
        </w:r>
      </w:del>
      <w:del w:id="426" w:author="谷口 文威" w:date="2021-07-24T01:19:00Z">
        <w:r>
          <w:rPr/>
          <w:delText>が可能</w:delText>
        </w:r>
      </w:del>
      <w:del w:id="427" w:author="不明な作成者" w:date="2021-07-30T21:28:57Z">
        <w:r>
          <w:rPr/>
          <w:delText>。</w:delText>
        </w:r>
      </w:del>
    </w:p>
    <w:p>
      <w:pPr>
        <w:pStyle w:val="1"/>
        <w:rPr>
          <w:rFonts w:ascii="ＭＳ 明朝" w:hAnsi="ＭＳ 明朝" w:asciiTheme="minorEastAsia" w:hAnsiTheme="minorEastAsia"/>
          <w:del w:id="431" w:author="不明な作成者" w:date="2021-07-30T21:28:57Z"/>
        </w:rPr>
      </w:pPr>
      <w:del w:id="429" w:author="不明な作成者" w:date="2021-07-30T21:28:57Z">
        <w:r>
          <w:rPr/>
          <w:delText>検索</w:delText>
        </w:r>
      </w:del>
      <w:del w:id="430" w:author="不明な作成者" w:date="2021-07-30T21:28:57Z">
        <w:r>
          <w:rPr/>
          <w:delText>機能</w:delText>
        </w:r>
      </w:del>
    </w:p>
    <w:p>
      <w:pPr>
        <w:pStyle w:val="1"/>
        <w:rPr>
          <w:rFonts w:ascii="ＭＳ 明朝" w:hAnsi="ＭＳ 明朝" w:asciiTheme="minorEastAsia" w:hAnsiTheme="minorEastAsia"/>
          <w:del w:id="446" w:author="不明な作成者" w:date="2021-07-30T21:28:57Z"/>
        </w:rPr>
      </w:pPr>
      <w:del w:id="432" w:author="不明な作成者" w:date="2021-07-30T21:28:57Z">
        <w:r>
          <w:rPr/>
          <w:delText>登場人物</w:delText>
        </w:r>
      </w:del>
      <w:del w:id="433" w:author="不明な作成者" w:date="2021-07-30T21:28:57Z">
        <w:r>
          <w:rPr/>
          <w:delText>や，</w:delText>
        </w:r>
      </w:del>
      <w:del w:id="434" w:author="谷口 文威" w:date="2021-07-24T01:19:00Z">
        <w:r>
          <w:rPr/>
          <w:delText>，</w:delText>
        </w:r>
      </w:del>
      <w:del w:id="435" w:author="不明な作成者" w:date="2021-07-30T21:28:57Z">
        <w:r>
          <w:rPr/>
          <w:delText>関係性の名前，グループ</w:delText>
        </w:r>
      </w:del>
      <w:del w:id="436" w:author="谷口 文威" w:date="2021-07-24T01:20:00Z">
        <w:r>
          <w:rPr/>
          <w:delText>(</w:delText>
        </w:r>
      </w:del>
      <w:del w:id="437" w:author="谷口 文威" w:date="2021-07-24T01:20:00Z">
        <w:r>
          <w:rPr/>
          <w:delText>後述</w:delText>
        </w:r>
      </w:del>
      <w:del w:id="438" w:author="谷口 文威" w:date="2021-07-24T01:20:00Z">
        <w:r>
          <w:rPr/>
          <w:delText>)</w:delText>
        </w:r>
      </w:del>
      <w:del w:id="439" w:author="不明な作成者" w:date="2021-07-30T21:28:57Z">
        <w:r>
          <w:rPr/>
          <w:delText>の検索</w:delText>
        </w:r>
      </w:del>
      <w:del w:id="440" w:author="谷口 文威" w:date="2021-07-24T01:20:00Z">
        <w:r>
          <w:rPr/>
          <w:delText>をする機能</w:delText>
        </w:r>
      </w:del>
      <w:del w:id="441" w:author="不明な作成者" w:date="2021-07-30T21:28:57Z">
        <w:r>
          <w:rPr/>
          <w:delText>ができる</w:delText>
        </w:r>
      </w:del>
      <w:del w:id="442" w:author="不明な作成者" w:date="2021-07-30T21:28:57Z">
        <w:r>
          <w:rPr/>
          <w:delText>。</w:delText>
        </w:r>
      </w:del>
      <w:del w:id="443" w:author="不明な作成者" w:date="2021-07-30T21:28:57Z">
        <w:r>
          <w:rPr/>
          <w:delText>また，</w:delText>
        </w:r>
      </w:del>
      <w:del w:id="444" w:author="不明な作成者" w:date="2021-07-30T21:28:57Z">
        <w:r>
          <w:rPr/>
          <w:delText>登場人物，関係性の名前，グループの指定や絞り込みが可能。</w:delText>
        </w:r>
      </w:del>
      <w:del w:id="445" w:author="不明な作成者" w:date="2021-07-30T21:28:57Z">
        <w:r>
          <w:rPr/>
          <w:commentReference w:id="10"/>
        </w:r>
      </w:del>
    </w:p>
    <w:p>
      <w:pPr>
        <w:pStyle w:val="1"/>
        <w:rPr>
          <w:rFonts w:ascii="ＭＳ 明朝" w:hAnsi="ＭＳ 明朝" w:asciiTheme="minorEastAsia" w:hAnsiTheme="minorEastAsia"/>
          <w:del w:id="449" w:author="不明な作成者" w:date="2021-07-30T21:28:57Z"/>
        </w:rPr>
      </w:pPr>
      <w:del w:id="447" w:author="不明な作成者" w:date="2021-07-30T21:28:57Z">
        <w:r>
          <w:rPr/>
          <w:delText>時系列</w:delText>
        </w:r>
      </w:del>
      <w:del w:id="448" w:author="不明な作成者" w:date="2021-07-30T21:28:57Z">
        <w:r>
          <w:rPr/>
          <w:delText>作成機能</w:delText>
        </w:r>
      </w:del>
    </w:p>
    <w:p>
      <w:pPr>
        <w:pStyle w:val="1"/>
        <w:rPr>
          <w:rFonts w:ascii="ＭＳ 明朝" w:hAnsi="ＭＳ 明朝" w:asciiTheme="minorEastAsia" w:hAnsiTheme="minorEastAsia"/>
          <w:del w:id="475" w:author="不明な作成者" w:date="2021-07-30T21:28:57Z"/>
        </w:rPr>
      </w:pPr>
      <w:del w:id="450" w:author="谷口 文威" w:date="2021-07-24T01:21:00Z">
        <w:r>
          <w:rPr/>
          <w:delText>時系列項目は，</w:delText>
        </w:r>
      </w:del>
      <w:del w:id="451" w:author="不明な作成者" w:date="2021-07-30T21:28:57Z">
        <w:r>
          <w:rPr/>
          <w:delText>物語の</w:delText>
        </w:r>
      </w:del>
      <w:del w:id="452" w:author="谷口 文威" w:date="2021-07-24T01:21:00Z">
        <w:r>
          <w:rPr/>
          <w:delText>流れや</w:delText>
        </w:r>
      </w:del>
      <w:del w:id="453" w:author="不明な作成者" w:date="2021-07-30T21:28:57Z">
        <w:r>
          <w:rPr/>
          <w:delText>進行状況により変化する登場人物</w:delText>
        </w:r>
      </w:del>
      <w:del w:id="454" w:author="谷口 文威" w:date="2021-07-24T01:21:00Z">
        <w:r>
          <w:rPr/>
          <w:delText>及び</w:delText>
        </w:r>
      </w:del>
      <w:del w:id="455" w:author="不明な作成者" w:date="2021-07-30T21:28:57Z">
        <w:r>
          <w:rPr/>
          <w:delText>や</w:delText>
        </w:r>
      </w:del>
      <w:del w:id="456" w:author="不明な作成者" w:date="2021-07-30T21:28:57Z">
        <w:r>
          <w:rPr/>
          <w:delText>関係性に</w:delText>
        </w:r>
      </w:del>
      <w:del w:id="457" w:author="谷口 文威" w:date="2021-07-24T01:21:00Z">
        <w:r>
          <w:rPr/>
          <w:delText>基づいて実装</w:delText>
        </w:r>
      </w:del>
      <w:del w:id="458" w:author="不明な作成者" w:date="2021-07-30T21:28:57Z">
        <w:r>
          <w:rPr/>
          <w:delText>もとづいて，時系列を作成できる</w:delText>
        </w:r>
      </w:del>
      <w:del w:id="459" w:author="不明な作成者" w:date="2021-07-30T21:28:57Z">
        <w:r>
          <w:rPr/>
          <w:delText>。</w:delText>
        </w:r>
      </w:del>
      <w:del w:id="460" w:author="谷口 文威" w:date="2021-07-24T01:22:00Z">
        <w:r>
          <w:rPr/>
          <w:delText>物語の流れを名義化</w:delText>
        </w:r>
      </w:del>
      <w:del w:id="461" w:author="不明な作成者" w:date="2021-07-30T21:28:57Z">
        <w:r>
          <w:rPr/>
          <w:commentReference w:id="11"/>
        </w:r>
      </w:del>
      <w:del w:id="462" w:author="谷口 文威" w:date="2021-07-24T01:22:00Z">
        <w:r>
          <w:rPr/>
          <w:delText>し，時代に沿った関係図の作成や情報の管理が可能。</w:delText>
        </w:r>
      </w:del>
      <w:del w:id="463" w:author="谷口 文威" w:date="2021-07-24T01:25:00Z">
        <w:r>
          <w:rPr/>
          <w:delText>時系列の</w:delText>
        </w:r>
      </w:del>
      <w:del w:id="464" w:author="不明な作成者" w:date="2021-07-30T21:28:57Z">
        <w:r>
          <w:rPr/>
          <w:delText>名称</w:delText>
        </w:r>
      </w:del>
      <w:del w:id="465" w:author="不明な作成者" w:date="2021-07-30T21:28:57Z">
        <w:r>
          <w:rPr/>
          <w:delText>は</w:delText>
        </w:r>
      </w:del>
      <w:del w:id="466" w:author="谷口 文威" w:date="2021-07-24T01:22:00Z">
        <w:r>
          <w:rPr/>
          <w:delText>はユーザ自身で</w:delText>
        </w:r>
      </w:del>
      <w:del w:id="467" w:author="不明な作成者" w:date="2021-07-30T21:28:57Z">
        <w:r>
          <w:rPr/>
          <w:delText>自由に登録</w:delText>
        </w:r>
      </w:del>
      <w:del w:id="468" w:author="谷口 文威" w:date="2021-07-24T01:22:00Z">
        <w:r>
          <w:rPr/>
          <w:delText>が可能</w:delText>
        </w:r>
      </w:del>
      <w:del w:id="469" w:author="不明な作成者" w:date="2021-07-30T21:28:57Z">
        <w:r>
          <w:rPr/>
          <w:delText>できる</w:delText>
        </w:r>
      </w:del>
      <w:del w:id="470" w:author="不明な作成者" w:date="2021-07-30T21:28:57Z">
        <w:r>
          <w:rPr/>
          <w:delText>。時系列は</w:delText>
        </w:r>
      </w:del>
      <w:del w:id="471" w:author="谷口 文威" w:date="2021-07-24T01:22:00Z">
        <w:r>
          <w:rPr/>
          <w:delText>，</w:delText>
        </w:r>
      </w:del>
      <w:del w:id="472" w:author="不明な作成者" w:date="2021-07-30T21:28:57Z">
        <w:r>
          <w:rPr/>
          <w:delText>相関図制作画面にタブとして表示される</w:delText>
        </w:r>
      </w:del>
      <w:del w:id="473" w:author="不明な作成者" w:date="2021-07-30T21:28:57Z">
        <w:r>
          <w:rPr/>
          <w:delText>仕様とした</w:delText>
        </w:r>
      </w:del>
      <w:del w:id="474" w:author="不明な作成者" w:date="2021-07-30T21:28:57Z">
        <w:r>
          <w:rPr/>
          <w:delText>。</w:delText>
        </w:r>
      </w:del>
    </w:p>
    <w:p>
      <w:pPr>
        <w:pStyle w:val="1"/>
        <w:rPr>
          <w:rFonts w:ascii="ＭＳ 明朝" w:hAnsi="ＭＳ 明朝" w:asciiTheme="minorEastAsia" w:hAnsiTheme="minorEastAsia"/>
          <w:del w:id="478" w:author="不明な作成者" w:date="2021-07-30T21:28:57Z"/>
        </w:rPr>
      </w:pPr>
      <w:del w:id="476" w:author="不明な作成者" w:date="2021-07-30T21:28:57Z">
        <w:r>
          <w:rPr/>
          <w:delText>グループ</w:delText>
        </w:r>
      </w:del>
      <w:del w:id="477" w:author="不明な作成者" w:date="2021-07-30T21:28:57Z">
        <w:r>
          <w:rPr/>
          <w:delText>作成機能</w:delText>
        </w:r>
      </w:del>
    </w:p>
    <w:p>
      <w:pPr>
        <w:pStyle w:val="1"/>
        <w:rPr>
          <w:rFonts w:ascii="ＭＳ 明朝" w:hAnsi="ＭＳ 明朝" w:asciiTheme="minorEastAsia" w:hAnsiTheme="minorEastAsia"/>
          <w:del w:id="497" w:author="谷口 文威" w:date="2021-07-24T01:25:00Z"/>
        </w:rPr>
      </w:pPr>
      <w:del w:id="479" w:author="不明な作成者" w:date="2021-07-30T21:28:57Z">
        <w:r>
          <w:rPr/>
          <w:delText>この機能は，</w:delText>
        </w:r>
      </w:del>
      <w:del w:id="480" w:author="谷口 文威" w:date="2021-07-24T01:23:00Z">
        <w:r>
          <w:rPr/>
          <w:delText>グループ項目は，</w:delText>
        </w:r>
      </w:del>
      <w:del w:id="481" w:author="不明な作成者" w:date="2021-07-30T21:28:57Z">
        <w:r>
          <w:rPr/>
          <w:delText>登場人物及び関係性の区別や絞り込みを実現するため</w:delText>
        </w:r>
      </w:del>
      <w:del w:id="482" w:author="谷口 文威" w:date="2021-07-24T01:23:00Z">
        <w:r>
          <w:rPr/>
          <w:delText>実装</w:delText>
        </w:r>
      </w:del>
      <w:del w:id="483" w:author="不明な作成者" w:date="2021-07-30T21:28:57Z">
        <w:r>
          <w:rPr/>
          <w:delText>に利用する</w:delText>
        </w:r>
      </w:del>
      <w:del w:id="484" w:author="不明な作成者" w:date="2021-07-30T21:28:57Z">
        <w:r>
          <w:rPr/>
          <w:delText>。勇者軍，魔王軍などといった勢力ごとのグループ化が可能</w:delText>
        </w:r>
      </w:del>
      <w:del w:id="485" w:author="不明な作成者" w:date="2021-07-30T21:28:57Z">
        <w:r>
          <w:rPr/>
          <w:delText>であり，グループ化することにより，そのグループのみの時系列変化や関係性</w:delText>
        </w:r>
      </w:del>
      <w:del w:id="486" w:author="不明な作成者" w:date="2021-07-30T21:28:57Z">
        <w:r>
          <w:rPr/>
          <w:delText>を</w:delText>
        </w:r>
      </w:del>
      <w:del w:id="487" w:author="不明な作成者" w:date="2021-07-30T21:28:57Z">
        <w:r>
          <w:rPr/>
          <w:delText>表示できる</w:delText>
        </w:r>
      </w:del>
      <w:del w:id="488" w:author="不明な作成者" w:date="2021-07-30T21:28:57Z">
        <w:r>
          <w:rPr/>
          <w:delText>。</w:delText>
        </w:r>
      </w:del>
      <w:del w:id="489" w:author="谷口 文威" w:date="2021-07-24T01:25:00Z">
        <w:r>
          <w:rPr/>
          <w:delText>グループの</w:delText>
        </w:r>
      </w:del>
      <w:del w:id="490" w:author="不明な作成者" w:date="2021-07-30T21:28:57Z">
        <w:r>
          <w:rPr/>
          <w:delText>名称は時系列同様，</w:delText>
        </w:r>
      </w:del>
      <w:del w:id="491" w:author="谷口 文威" w:date="2021-07-24T01:25:00Z">
        <w:r>
          <w:rPr/>
          <w:delText>ユーザ自身で</w:delText>
        </w:r>
      </w:del>
      <w:del w:id="492" w:author="不明な作成者" w:date="2021-07-30T21:28:57Z">
        <w:r>
          <w:rPr/>
          <w:delText>自由に登録</w:delText>
        </w:r>
      </w:del>
      <w:del w:id="493" w:author="谷口 文威" w:date="2021-07-24T01:25:00Z">
        <w:r>
          <w:rPr/>
          <w:delText>が可能</w:delText>
        </w:r>
      </w:del>
      <w:del w:id="494" w:author="不明な作成者" w:date="2021-07-30T21:28:57Z">
        <w:r>
          <w:rPr/>
          <w:delText>できる</w:delText>
        </w:r>
      </w:del>
      <w:del w:id="495" w:author="不明な作成者" w:date="2021-07-30T21:28:57Z">
        <w:r>
          <w:rPr/>
          <w:delText>。</w:delText>
        </w:r>
      </w:del>
      <w:del w:id="496" w:author="谷口 文威" w:date="2021-07-24T01:25:00Z">
        <w:r>
          <w:rPr/>
          <w:delText>検索機能では指定したグループ名が登録された登場人物及び関係性のみ表示される仕組みとなっている。</w:delText>
        </w:r>
      </w:del>
    </w:p>
    <w:p>
      <w:pPr>
        <w:pStyle w:val="1"/>
        <w:rPr>
          <w:rFonts w:ascii="ＭＳ 明朝" w:hAnsi="ＭＳ 明朝" w:asciiTheme="minorEastAsia" w:hAnsiTheme="minorEastAsia"/>
          <w:del w:id="499" w:author="不明な作成者" w:date="2021-07-30T21:28:57Z"/>
        </w:rPr>
      </w:pPr>
      <w:del w:id="498" w:author="不明な作成者" w:date="2021-07-30T21:28:57Z">
        <w:r>
          <w:rPr/>
        </w:r>
      </w:del>
    </w:p>
    <w:p>
      <w:pPr>
        <w:pStyle w:val="1"/>
        <w:pPrChange w:id="0" w:author="谷口 文威" w:date="2021-07-24T01:25:00Z">
          <w:pPr>
            <w:pStyle w:val="Heading2"/>
          </w:pPr>
        </w:pPrChange>
        <w:rPr>
          <w:rFonts w:ascii="ＭＳ 明朝" w:hAnsi="ＭＳ 明朝" w:asciiTheme="minorEastAsia" w:hAnsiTheme="minorEastAsia"/>
          <w:del w:id="501" w:author="不明な作成者" w:date="2021-07-30T21:28:57Z"/>
        </w:rPr>
      </w:pPr>
      <w:r>
        <w:rPr/>
        <w:t>保存・投稿・閲覧</w:t>
      </w:r>
      <w:del w:id="500" w:author="不明な作成者" w:date="2021-07-30T21:28:57Z">
        <w:r>
          <w:rPr/>
          <w:delText>機能</w:delText>
        </w:r>
      </w:del>
    </w:p>
    <w:p>
      <w:pPr>
        <w:pStyle w:val="1"/>
        <w:rPr>
          <w:rFonts w:ascii="ＭＳ 明朝" w:hAnsi="ＭＳ 明朝" w:asciiTheme="minorEastAsia" w:hAnsiTheme="minorEastAsia"/>
          <w:del w:id="524" w:author="不明な作成者" w:date="2021-07-30T21:28:57Z"/>
        </w:rPr>
      </w:pPr>
      <w:del w:id="502" w:author="谷口 文威" w:date="2021-07-24T01:26:00Z">
        <w:r>
          <w:rPr/>
          <w:delText>ユーザが制作した</w:delText>
        </w:r>
      </w:del>
      <w:del w:id="503" w:author="不明な作成者" w:date="2021-07-30T21:28:57Z">
        <w:r>
          <w:rPr/>
          <w:delText>相関図は</w:delText>
        </w:r>
      </w:del>
      <w:del w:id="504" w:author="不明な作成者" w:date="2021-07-30T21:28:57Z">
        <w:r>
          <w:rPr/>
          <w:delText>PC</w:delText>
        </w:r>
      </w:del>
      <w:del w:id="505" w:author="不明な作成者" w:date="2021-07-30T21:28:57Z">
        <w:r>
          <w:rPr/>
          <w:delText>内に</w:delText>
        </w:r>
      </w:del>
      <w:del w:id="506" w:author="不明な作成者" w:date="2021-07-30T21:28:57Z">
        <w:r>
          <w:rPr/>
          <w:delText>PNG</w:delText>
        </w:r>
      </w:del>
      <w:del w:id="507" w:author="不明な作成者" w:date="2021-07-30T21:28:57Z">
        <w:r>
          <w:rPr/>
          <w:delText>形式の</w:delText>
        </w:r>
      </w:del>
      <w:del w:id="508" w:author="不明な作成者" w:date="2021-07-30T21:28:57Z">
        <w:r>
          <w:rPr/>
          <w:delText>画像として保存</w:delText>
        </w:r>
      </w:del>
      <w:del w:id="509" w:author="不明な作成者" w:date="2021-07-30T21:28:57Z">
        <w:r>
          <w:rPr/>
          <w:delText>できる</w:delText>
        </w:r>
      </w:del>
      <w:del w:id="510" w:author="不明な作成者" w:date="2021-07-30T21:28:57Z">
        <w:r>
          <w:rPr/>
          <w:delText>（保存機能）</w:delText>
        </w:r>
      </w:del>
      <w:del w:id="511" w:author="谷口 文威" w:date="2021-07-24T01:26:00Z">
        <w:r>
          <w:rPr/>
          <w:delText>が可能</w:delText>
        </w:r>
      </w:del>
      <w:del w:id="512" w:author="不明な作成者" w:date="2021-07-30T21:28:57Z">
        <w:r>
          <w:rPr/>
          <w:delText>。</w:delText>
        </w:r>
      </w:del>
      <w:del w:id="513" w:author="不明な作成者" w:date="2021-07-30T21:28:57Z">
        <w:r>
          <w:rPr/>
          <w:delText>また，</w:delText>
        </w:r>
      </w:del>
      <w:del w:id="514" w:author="不明な作成者" w:date="2021-07-30T21:28:57Z">
        <w:r>
          <w:rPr/>
          <w:delText>ユーザが自由に相関図を投稿でき，他のユーザが投稿した相関図を閲覧することもできる。</w:delText>
        </w:r>
      </w:del>
      <w:del w:id="515" w:author="谷口 文威" w:date="2021-07-24T01:27:00Z">
        <w:r>
          <w:rPr/>
          <w:delText>保存した相関図は</w:delText>
        </w:r>
      </w:del>
      <w:del w:id="516" w:author="谷口 文威" w:date="2021-07-24T01:27:00Z">
        <w:r>
          <w:rPr/>
          <w:delText>PNG</w:delText>
        </w:r>
      </w:del>
      <w:del w:id="517" w:author="谷口 文威" w:date="2021-07-24T01:27:00Z">
        <w:r>
          <w:rPr/>
          <w:delText>形式での保存を想定。</w:delText>
        </w:r>
      </w:del>
      <w:del w:id="518" w:author="谷口 文威" w:date="2021-07-24T01:28:00Z">
        <w:r>
          <w:rPr/>
          <w:delText>また，</w:delText>
        </w:r>
      </w:del>
      <w:del w:id="519" w:author="谷口 文威" w:date="2021-07-24T01:28:00Z">
        <w:r>
          <w:rPr/>
          <w:delText>Xfree</w:delText>
        </w:r>
      </w:del>
      <w:del w:id="520" w:author="谷口 文威" w:date="2021-07-24T01:28:00Z">
        <w:r>
          <w:rPr/>
          <w:delText>サーバを利用し，ユーザが制作した相関図の投稿及び他のユーザが制作した相関図の閲覧が可能となる</w:delText>
        </w:r>
      </w:del>
      <w:del w:id="521" w:author="谷口 文威" w:date="2021-07-24T01:28:00Z">
        <w:r>
          <w:rPr/>
          <w:delText>Web</w:delText>
        </w:r>
      </w:del>
      <w:del w:id="522" w:author="谷口 文威" w:date="2021-07-24T01:28:00Z">
        <w:r>
          <w:rPr/>
          <w:delText>システムの実装も想定している。</w:delText>
        </w:r>
      </w:del>
      <w:del w:id="523" w:author="不明な作成者" w:date="2021-07-30T21:28:57Z">
        <w:r>
          <w:rPr/>
          <w:commentReference w:id="12"/>
        </w:r>
      </w:del>
    </w:p>
    <w:p>
      <w:pPr>
        <w:pStyle w:val="1"/>
        <w:spacing w:before="335" w:after="0"/>
        <w:rPr>
          <w:rFonts w:ascii="ＭＳ 明朝" w:hAnsi="ＭＳ 明朝" w:asciiTheme="minorEastAsia" w:hAnsiTheme="minorEastAsia"/>
          <w:del w:id="526" w:author="不明な作成者" w:date="2021-07-30T21:28:57Z"/>
        </w:rPr>
      </w:pPr>
      <w:del w:id="525" w:author="不明な作成者" w:date="2021-07-30T21:28:57Z">
        <w:r>
          <w:rPr/>
          <w:delText>開発環境</w:delText>
        </w:r>
      </w:del>
    </w:p>
    <w:p>
      <w:pPr>
        <w:pStyle w:val="1"/>
        <w:rPr>
          <w:rFonts w:ascii="ＭＳ 明朝" w:hAnsi="ＭＳ 明朝" w:asciiTheme="minorEastAsia" w:hAnsiTheme="minorEastAsia"/>
          <w:del w:id="530" w:author="不明な作成者" w:date="2021-07-30T21:28:57Z"/>
        </w:rPr>
      </w:pPr>
      <w:del w:id="527" w:author="不明な作成者" w:date="2021-07-30T21:28:57Z">
        <w:r>
          <w:rPr/>
          <w:delText>「はじめに」でも述べたように，本アプリはデスクトップアプリと</w:delText>
        </w:r>
      </w:del>
      <w:del w:id="528" w:author="不明な作成者" w:date="2021-07-30T21:28:57Z">
        <w:r>
          <w:rPr/>
          <w:delText>Web</w:delText>
        </w:r>
      </w:del>
      <w:del w:id="529" w:author="不明な作成者" w:date="2021-07-30T21:28:57Z">
        <w:r>
          <w:rPr/>
          <w:delText>アプリとして作成した。それぞれの開発環境を以下に述べる。</w:delText>
        </w:r>
      </w:del>
    </w:p>
    <w:p>
      <w:pPr>
        <w:pStyle w:val="1"/>
        <w:rPr>
          <w:rFonts w:ascii="ＭＳ 明朝" w:hAnsi="ＭＳ 明朝" w:asciiTheme="minorEastAsia" w:hAnsiTheme="minorEastAsia"/>
          <w:del w:id="532" w:author="不明な作成者" w:date="2021-07-30T21:28:57Z"/>
        </w:rPr>
      </w:pPr>
      <w:del w:id="531" w:author="不明な作成者" w:date="2021-07-30T21:28:57Z">
        <w:r>
          <w:rPr/>
          <w:delText>デスクトップアプリ</w:delText>
        </w:r>
      </w:del>
    </w:p>
    <w:p>
      <w:pPr>
        <w:pStyle w:val="1"/>
        <w:rPr>
          <w:rFonts w:ascii="ＭＳ 明朝" w:hAnsi="ＭＳ 明朝" w:asciiTheme="minorEastAsia" w:hAnsiTheme="minorEastAsia"/>
          <w:del w:id="566" w:author="谷口 文威" w:date="2021-07-24T01:37:00Z"/>
        </w:rPr>
      </w:pPr>
      <w:del w:id="533" w:author="谷口 文威" w:date="2021-07-24T01:34:00Z">
        <w:r>
          <w:rPr/>
          <w:delText>デスクトップアプリにおける画面については</w:delText>
        </w:r>
      </w:del>
      <w:del w:id="534" w:author="不明な作成者" w:date="2021-07-30T21:28:57Z">
        <w:r>
          <w:rPr/>
          <w:delText>Python</w:delText>
        </w:r>
      </w:del>
      <w:del w:id="535" w:author="不明な作成者" w:date="2021-07-30T21:28:57Z">
        <w:r>
          <w:rPr/>
          <w:delText>の</w:delText>
        </w:r>
      </w:del>
      <w:del w:id="536" w:author="不明な作成者" w:date="2021-07-30T21:28:57Z">
        <w:r>
          <w:rPr/>
          <w:delText>Eel</w:delText>
        </w:r>
      </w:del>
      <w:del w:id="537" w:author="不明な作成者" w:date="2021-07-30T21:28:57Z">
        <w:r>
          <w:rPr/>
          <w:commentReference w:id="13"/>
        </w:r>
      </w:del>
      <w:del w:id="538" w:author="不明な作成者" w:date="2021-07-30T21:28:57Z">
        <w:r>
          <w:rPr/>
          <w:delText>[9]</w:delText>
        </w:r>
      </w:del>
      <w:del w:id="539" w:author="谷口 文威" w:date="2021-07-24T01:34:00Z">
        <w:r>
          <w:rPr/>
          <w:delText>というライブラリ</w:delText>
        </w:r>
      </w:del>
      <w:del w:id="540" w:author="不明な作成者" w:date="2021-07-30T21:28:57Z">
        <w:r>
          <w:rPr/>
          <w:delText>を使用し</w:delText>
        </w:r>
      </w:del>
      <w:del w:id="541" w:author="不明な作成者" w:date="2021-07-30T21:28:57Z">
        <w:r>
          <w:rPr/>
          <w:delText>て</w:delText>
        </w:r>
      </w:del>
      <w:del w:id="542" w:author="不明な作成者" w:date="2021-07-30T21:28:57Z">
        <w:r>
          <w:rPr/>
          <w:delText>GUI</w:delText>
        </w:r>
      </w:del>
      <w:del w:id="543" w:author="不明な作成者" w:date="2021-07-30T21:28:57Z">
        <w:r>
          <w:rPr/>
          <w:delText>を作成した。</w:delText>
        </w:r>
      </w:del>
      <w:del w:id="544" w:author="不明な作成者" w:date="2021-07-30T21:28:57Z">
        <w:r>
          <w:rPr/>
          <w:delText>また，</w:delText>
        </w:r>
      </w:del>
      <w:del w:id="545" w:author="不明な作成者" w:date="2021-07-30T21:28:57Z">
        <w:r>
          <w:rPr/>
          <w:delText>JavaScript</w:delText>
        </w:r>
      </w:del>
      <w:del w:id="546" w:author="谷口 文威" w:date="2021-07-24T01:34:00Z">
        <w:r>
          <w:rPr/>
          <w:delText>，</w:delText>
        </w:r>
      </w:del>
      <w:del w:id="547" w:author="不明な作成者" w:date="2021-07-30T21:28:57Z">
        <w:r>
          <w:rPr/>
          <w:delText>フレームワークは</w:delText>
        </w:r>
      </w:del>
      <w:del w:id="548" w:author="不明な作成者" w:date="2021-07-30T21:28:57Z">
        <w:r>
          <w:rPr/>
          <w:delText>Vue.js</w:delText>
        </w:r>
      </w:del>
      <w:del w:id="549" w:author="不明な作成者" w:date="2021-07-30T21:28:57Z">
        <w:r>
          <w:rPr/>
          <w:commentReference w:id="14"/>
        </w:r>
      </w:del>
      <w:del w:id="550" w:author="不明な作成者" w:date="2021-07-30T21:28:57Z">
        <w:r>
          <w:rPr/>
          <w:delText>[11]</w:delText>
        </w:r>
      </w:del>
      <w:del w:id="551" w:author="不明な作成者" w:date="2021-07-30T21:28:57Z">
        <w:r>
          <w:rPr/>
          <w:delText>を使用</w:delText>
        </w:r>
      </w:del>
      <w:del w:id="552" w:author="不明な作成者" w:date="2021-07-30T21:28:57Z">
        <w:r>
          <w:rPr/>
          <w:delText>した</w:delText>
        </w:r>
      </w:del>
      <w:del w:id="553" w:author="谷口 文威" w:date="2021-07-24T01:35:00Z">
        <w:r>
          <w:rPr/>
          <w:delText>する</w:delText>
        </w:r>
      </w:del>
      <w:del w:id="554" w:author="不明な作成者" w:date="2021-07-30T21:28:57Z">
        <w:r>
          <w:rPr/>
          <w:delText>。</w:delText>
        </w:r>
      </w:del>
      <w:del w:id="555" w:author="谷口 文威" w:date="2021-07-24T01:37:00Z">
        <w:r>
          <w:rPr/>
          <w:delText>Python</w:delText>
        </w:r>
      </w:del>
      <w:del w:id="556" w:author="谷口 文威" w:date="2021-07-24T01:37:00Z">
        <w:r>
          <w:rPr/>
          <w:delText>の</w:delText>
        </w:r>
      </w:del>
      <w:del w:id="557" w:author="谷口 文威" w:date="2021-07-24T01:37:00Z">
        <w:r>
          <w:rPr/>
          <w:delText>Eel</w:delText>
        </w:r>
      </w:del>
      <w:del w:id="558" w:author="谷口 文威" w:date="2021-07-24T01:37:00Z">
        <w:r>
          <w:rPr/>
          <w:delText>を使用する特性上，フロントエンド側に脆弱性が生まれるため（</w:delText>
        </w:r>
      </w:del>
      <w:del w:id="559" w:author="谷口 文威" w:date="2021-07-24T01:37:00Z">
        <w:r>
          <w:rPr/>
          <w:delText>html,js</w:delText>
        </w:r>
      </w:del>
      <w:del w:id="560" w:author="谷口 文威" w:date="2021-07-24T01:37:00Z">
        <w:r>
          <w:rPr/>
          <w:delText>等の改ざん），デスクトップアプリは</w:delText>
        </w:r>
      </w:del>
      <w:del w:id="561" w:author="谷口 文威" w:date="2021-07-24T01:37:00Z">
        <w:r>
          <w:rPr/>
          <w:delText>WEB</w:delText>
        </w:r>
      </w:del>
      <w:del w:id="562" w:author="谷口 文威" w:date="2021-07-24T01:37:00Z">
        <w:r>
          <w:rPr/>
          <w:delText>アプリと切り離し，</w:delText>
        </w:r>
      </w:del>
      <w:del w:id="563" w:author="谷口 文威" w:date="2021-07-24T01:37:00Z">
        <w:r>
          <w:rPr/>
          <w:delText>REST API</w:delText>
        </w:r>
      </w:del>
      <w:del w:id="564" w:author="谷口 文威" w:date="2021-07-24T01:37:00Z">
        <w:r>
          <w:rPr/>
          <w:delText>アーキテクチャに乗っ取って開発を行う。</w:delText>
        </w:r>
      </w:del>
      <w:del w:id="565" w:author="不明な作成者" w:date="2021-07-30T21:28:57Z">
        <w:r>
          <w:rPr/>
          <w:commentReference w:id="15"/>
        </w:r>
      </w:del>
    </w:p>
    <w:p>
      <w:pPr>
        <w:pStyle w:val="1"/>
        <w:rPr>
          <w:rFonts w:ascii="ＭＳ 明朝" w:hAnsi="ＭＳ 明朝" w:asciiTheme="minorEastAsia" w:hAnsiTheme="minorEastAsia"/>
          <w:del w:id="591" w:author="不明な作成者" w:date="2021-07-30T21:28:57Z"/>
        </w:rPr>
      </w:pPr>
      <w:del w:id="567" w:author="谷口 文威" w:date="2021-07-24T01:37:00Z">
        <w:r>
          <w:rPr/>
          <w:delText>また，デスクトップアプリの</w:delText>
        </w:r>
      </w:del>
      <w:del w:id="568" w:author="不明な作成者" w:date="2021-07-30T21:28:57Z">
        <w:r>
          <w:rPr/>
          <w:delText>バックエンド</w:delText>
        </w:r>
      </w:del>
      <w:del w:id="569" w:author="谷口 文威" w:date="2021-07-24T01:37:00Z">
        <w:r>
          <w:rPr/>
          <w:delText>に関しても</w:delText>
        </w:r>
      </w:del>
      <w:del w:id="570" w:author="不明な作成者" w:date="2021-07-30T21:28:57Z">
        <w:r>
          <w:rPr/>
          <w:delText>には</w:delText>
        </w:r>
      </w:del>
      <w:del w:id="571" w:author="不明な作成者" w:date="2021-07-30T21:28:57Z">
        <w:r>
          <w:rPr/>
          <w:delText>Python</w:delText>
        </w:r>
      </w:del>
      <w:del w:id="572" w:author="不明な作成者" w:date="2021-07-30T21:28:57Z">
        <w:r>
          <w:rPr/>
          <w:delText>を使用</w:delText>
        </w:r>
      </w:del>
      <w:del w:id="573" w:author="不明な作成者" w:date="2021-07-30T21:28:57Z">
        <w:r>
          <w:rPr/>
          <w:delText>した</w:delText>
        </w:r>
      </w:del>
      <w:del w:id="574" w:author="不明な作成者" w:date="2021-07-30T21:28:57Z">
        <w:r>
          <w:rPr/>
          <w:delText>。</w:delText>
        </w:r>
      </w:del>
      <w:del w:id="575" w:author="不明な作成者" w:date="2021-07-30T21:28:57Z">
        <w:r>
          <w:rPr/>
          <w:delText>バックエンドは</w:delText>
        </w:r>
      </w:del>
      <w:del w:id="576" w:author="不明な作成者" w:date="2021-07-30T21:28:57Z">
        <w:r>
          <w:rPr/>
          <w:delText>主に</w:delText>
        </w:r>
      </w:del>
      <w:del w:id="577" w:author="不明な作成者" w:date="2021-07-30T21:28:57Z">
        <w:r>
          <w:rPr/>
          <w:delText>D3.js</w:delText>
        </w:r>
      </w:del>
      <w:del w:id="578" w:author="不明な作成者" w:date="2021-07-30T21:28:57Z">
        <w:r>
          <w:rPr/>
          <w:delText>[11]</w:delText>
        </w:r>
      </w:del>
      <w:del w:id="579" w:author="不明な作成者" w:date="2021-07-30T21:28:57Z">
        <w:r>
          <w:rPr/>
          <w:delText>の出力する</w:delText>
        </w:r>
      </w:del>
      <w:del w:id="580" w:author="谷口 文威" w:date="2021-07-24T01:37:00Z">
        <w:r>
          <w:rPr/>
          <w:delText>ローカル内で作成した</w:delText>
        </w:r>
      </w:del>
      <w:del w:id="581" w:author="谷口 文威" w:date="2021-07-24T01:37:00Z">
        <w:r>
          <w:rPr/>
          <w:delText>Json</w:delText>
        </w:r>
      </w:del>
      <w:del w:id="582" w:author="不明な作成者" w:date="2021-07-30T21:28:57Z">
        <w:r>
          <w:rPr/>
          <w:delText>JSON</w:delText>
        </w:r>
      </w:del>
      <w:del w:id="583" w:author="不明な作成者" w:date="2021-07-30T21:28:57Z">
        <w:r>
          <w:rPr/>
          <w:delText>ファイルの管理を行う</w:delText>
        </w:r>
      </w:del>
      <w:del w:id="584" w:author="谷口 文威" w:date="2021-07-24T01:37:00Z">
        <w:r>
          <w:rPr/>
          <w:delText>。</w:delText>
        </w:r>
      </w:del>
      <w:del w:id="585" w:author="不明な作成者" w:date="2021-07-30T21:28:57Z">
        <w:r>
          <w:rPr/>
          <w:delText>。</w:delText>
        </w:r>
      </w:del>
      <w:del w:id="586" w:author="谷口 文威" w:date="2021-07-24T01:37:00Z">
        <w:r>
          <w:rPr/>
          <w:delText>（</w:delText>
        </w:r>
      </w:del>
      <w:del w:id="587" w:author="谷口 文威" w:date="2021-07-24T01:37:00Z">
        <w:r>
          <w:rPr/>
          <w:delText>D3</w:delText>
        </w:r>
      </w:del>
      <w:del w:id="588" w:author="谷口 文威" w:date="2021-07-24T01:37:00Z">
        <w:r>
          <w:rPr/>
          <w:delText>を</w:delText>
        </w:r>
      </w:del>
      <w:del w:id="589" w:author="谷口 文威" w:date="2021-07-24T01:37:00Z">
        <w:r>
          <w:rPr/>
          <w:delText>JSON</w:delText>
        </w:r>
      </w:del>
      <w:del w:id="590" w:author="谷口 文威" w:date="2021-07-24T01:37:00Z">
        <w:r>
          <w:rPr/>
          <w:delText>で管理するため）</w:delText>
        </w:r>
      </w:del>
    </w:p>
    <w:p>
      <w:pPr>
        <w:pStyle w:val="1"/>
        <w:rPr>
          <w:rFonts w:ascii="ＭＳ 明朝" w:hAnsi="ＭＳ 明朝" w:asciiTheme="minorEastAsia" w:hAnsiTheme="minorEastAsia"/>
          <w:del w:id="594" w:author="不明な作成者" w:date="2021-07-30T21:28:57Z"/>
        </w:rPr>
      </w:pPr>
      <w:del w:id="592" w:author="不明な作成者" w:date="2021-07-30T21:28:57Z">
        <w:r>
          <w:rPr/>
          <w:delText>Web</w:delText>
        </w:r>
      </w:del>
      <w:del w:id="593" w:author="不明な作成者" w:date="2021-07-30T21:28:57Z">
        <w:r>
          <w:rPr/>
          <w:delText>アプリ</w:delText>
        </w:r>
      </w:del>
    </w:p>
    <w:p>
      <w:pPr>
        <w:pStyle w:val="1"/>
        <w:rPr>
          <w:rFonts w:ascii="ＭＳ 明朝" w:hAnsi="ＭＳ 明朝" w:asciiTheme="minorEastAsia" w:hAnsiTheme="minorEastAsia"/>
          <w:del w:id="616" w:author="不明な作成者" w:date="2021-07-30T21:28:57Z"/>
        </w:rPr>
      </w:pPr>
      <w:del w:id="595" w:author="谷口 文威" w:date="2021-07-24T01:44:00Z">
        <w:r>
          <w:rPr/>
          <w:delText>Web</w:delText>
        </w:r>
      </w:del>
      <w:del w:id="596" w:author="谷口 文威" w:date="2021-07-24T01:44:00Z">
        <w:r>
          <w:rPr/>
          <w:delText>アプリにおける画面について，</w:delText>
        </w:r>
      </w:del>
      <w:del w:id="597" w:author="不明な作成者" w:date="2021-07-30T21:28:57Z">
        <w:r>
          <w:rPr/>
          <w:delText>デスクトップアプリで使用した</w:delText>
        </w:r>
      </w:del>
      <w:del w:id="598" w:author="不明な作成者" w:date="2021-07-30T21:28:57Z">
        <w:r>
          <w:rPr/>
          <w:delText>Vue.js</w:delText>
        </w:r>
      </w:del>
      <w:del w:id="599" w:author="不明な作成者" w:date="2021-07-30T21:28:57Z">
        <w:r>
          <w:rPr/>
          <w:delText>をそのままフロントエンドに使用する。</w:delText>
        </w:r>
      </w:del>
      <w:del w:id="600" w:author="谷口 文威" w:date="2021-07-24T01:44:00Z">
        <w:r>
          <w:rPr/>
          <w:delText>Web</w:delText>
        </w:r>
      </w:del>
      <w:del w:id="601" w:author="谷口 文威" w:date="2021-07-24T01:44:00Z">
        <w:r>
          <w:rPr/>
          <w:delText>アプリの</w:delText>
        </w:r>
      </w:del>
      <w:del w:id="602" w:author="不明な作成者" w:date="2021-07-30T21:28:57Z">
        <w:r>
          <w:rPr/>
          <w:delText>バックエンド</w:delText>
        </w:r>
      </w:del>
      <w:del w:id="603" w:author="谷口 文威" w:date="2021-07-24T01:45:00Z">
        <w:r>
          <w:rPr/>
          <w:delText>に関して</w:delText>
        </w:r>
      </w:del>
      <w:del w:id="604" w:author="不明な作成者" w:date="2021-07-30T21:28:57Z">
        <w:r>
          <w:rPr/>
          <w:delText>は</w:delText>
        </w:r>
      </w:del>
      <w:del w:id="605" w:author="谷口 文威" w:date="2021-07-24T01:45:00Z">
        <w:r>
          <w:rPr/>
          <w:delText>，</w:delText>
        </w:r>
      </w:del>
      <w:del w:id="606" w:author="谷口 文威" w:date="2021-07-24T01:44:00Z">
        <w:r>
          <w:rPr/>
          <w:delText>現段階では</w:delText>
        </w:r>
      </w:del>
      <w:del w:id="607" w:author="不明な作成者" w:date="2021-07-30T21:28:57Z">
        <w:r>
          <w:rPr/>
          <w:delText>PHP</w:delText>
        </w:r>
      </w:del>
      <w:del w:id="608" w:author="不明な作成者" w:date="2021-07-30T21:28:57Z">
        <w:r>
          <w:rPr/>
          <w:delText>を使用</w:delText>
        </w:r>
      </w:del>
      <w:del w:id="609" w:author="不明な作成者" w:date="2021-07-30T21:28:57Z">
        <w:r>
          <w:rPr/>
          <w:commentReference w:id="16"/>
        </w:r>
      </w:del>
      <w:del w:id="610" w:author="不明な作成者" w:date="2021-07-30T21:28:57Z">
        <w:r>
          <w:rPr/>
          <w:delText>しており</w:delText>
        </w:r>
      </w:del>
      <w:del w:id="611" w:author="不明な作成者" w:date="2021-07-30T21:28:57Z">
        <w:r>
          <w:rPr/>
          <w:delText>，</w:delText>
        </w:r>
      </w:del>
      <w:del w:id="612" w:author="谷口 文威" w:date="2021-07-24T01:45:00Z">
        <w:r>
          <w:rPr/>
          <w:delText>，主に</w:delText>
        </w:r>
      </w:del>
      <w:del w:id="613" w:author="不明な作成者" w:date="2021-07-30T21:28:57Z">
        <w:r>
          <w:rPr/>
          <w:delText>データベースの更新や相関図閲覧の管理に使用している。また，データベースには</w:delText>
        </w:r>
      </w:del>
      <w:del w:id="614" w:author="不明な作成者" w:date="2021-07-30T21:28:57Z">
        <w:r>
          <w:rPr/>
          <w:delText>MySQL 5.0</w:delText>
        </w:r>
      </w:del>
      <w:del w:id="615" w:author="不明な作成者" w:date="2021-07-30T21:28:57Z">
        <w:r>
          <w:rPr/>
          <w:delText>を使用している。</w:delText>
        </w:r>
      </w:del>
    </w:p>
    <w:p>
      <w:pPr>
        <w:pStyle w:val="Style78"/>
        <w:spacing w:before="335" w:after="0"/>
        <w:rPr>
          <w:rFonts w:ascii="ＭＳ 明朝" w:hAnsi="ＭＳ 明朝" w:asciiTheme="minorEastAsia" w:hAnsiTheme="minorEastAsia"/>
          <w:del w:id="618" w:author="不明な作成者" w:date="2021-07-30T21:28:57Z"/>
        </w:rPr>
      </w:pPr>
      <w:del w:id="617" w:author="不明な作成者" w:date="2021-07-30T21:28:57Z">
        <w:r>
          <w:rPr/>
          <w:delText>参考文献</w:delText>
        </w:r>
      </w:del>
    </w:p>
    <w:p>
      <w:pPr>
        <w:pStyle w:val="Style79"/>
        <w:numPr>
          <w:ilvl w:val="0"/>
          <w:numId w:val="4"/>
        </w:numPr>
        <w:ind w:left="420" w:right="-3" w:hanging="210"/>
        <w:rPr>
          <w:rFonts w:ascii="ＭＳ 明朝" w:hAnsi="ＭＳ 明朝" w:asciiTheme="minorEastAsia" w:hAnsiTheme="minorEastAsia"/>
          <w:del w:id="629" w:author="不明な作成者" w:date="2021-07-30T21:28:57Z"/>
        </w:rPr>
      </w:pPr>
      <w:del w:id="619" w:author="不明な作成者" w:date="2021-07-30T21:28:57Z">
        <w:r>
          <w:rPr/>
          <w:delText>文化通信</w:delText>
        </w:r>
      </w:del>
      <w:del w:id="620" w:author="不明な作成者" w:date="2021-07-30T21:28:57Z">
        <w:r>
          <w:rPr/>
          <w:delText>, “2020</w:delText>
        </w:r>
      </w:del>
      <w:del w:id="621" w:author="不明な作成者" w:date="2021-07-30T21:28:57Z">
        <w:r>
          <w:rPr/>
          <w:delText>年度「電子書籍ビジネス動向調査」電子書籍発行出版社が過去最多に</w:delText>
        </w:r>
      </w:del>
      <w:del w:id="622" w:author="不明な作成者" w:date="2021-07-30T21:28:57Z">
        <w:r>
          <w:rPr/>
          <w:delText xml:space="preserve">,” </w:delText>
        </w:r>
      </w:del>
      <w:del w:id="623" w:author="不明な作成者" w:date="2021-07-30T21:28:57Z">
        <w:r>
          <w:rPr/>
          <w:delText>文化通信デジタル</w:delText>
        </w:r>
      </w:del>
      <w:del w:id="624" w:author="不明な作成者" w:date="2021-07-30T21:28:57Z">
        <w:r>
          <w:rPr/>
          <w:delText xml:space="preserve">, </w:delText>
        </w:r>
      </w:del>
      <w:hyperlink r:id="rId9">
        <w:del w:id="625" w:author="不明な作成者" w:date="2021-07-30T21:28:57Z">
          <w:r>
            <w:rPr/>
            <w:delText>https://www.bunkanews.jp/article/229654/</w:delText>
          </w:r>
        </w:del>
      </w:hyperlink>
      <w:del w:id="626" w:author="不明な作成者" w:date="2021-07-30T21:28:57Z">
        <w:r>
          <w:rPr/>
          <w:delText xml:space="preserve">, </w:delText>
        </w:r>
      </w:del>
      <w:del w:id="627" w:author="不明な作成者" w:date="2021-07-30T21:28:57Z">
        <w:r>
          <w:rPr/>
          <w:delText xml:space="preserve">参照 </w:delText>
        </w:r>
      </w:del>
      <w:del w:id="628" w:author="不明な作成者" w:date="2021-07-30T21:28:57Z">
        <w:r>
          <w:rPr/>
          <w:delText>Mar. 11, 2021.</w:delText>
        </w:r>
      </w:del>
    </w:p>
    <w:p>
      <w:pPr>
        <w:pStyle w:val="Style79"/>
        <w:numPr>
          <w:ilvl w:val="0"/>
          <w:numId w:val="4"/>
        </w:numPr>
        <w:ind w:left="420" w:right="-3" w:hanging="210"/>
        <w:rPr>
          <w:rFonts w:ascii="ＭＳ 明朝" w:hAnsi="ＭＳ 明朝" w:asciiTheme="minorEastAsia" w:hAnsiTheme="minorEastAsia"/>
          <w:del w:id="640" w:author="不明な作成者" w:date="2021-07-30T21:28:57Z"/>
        </w:rPr>
      </w:pPr>
      <w:del w:id="630" w:author="不明な作成者" w:date="2021-07-30T21:28:57Z">
        <w:r>
          <w:rPr/>
          <w:delText>日本放送協会</w:delText>
        </w:r>
      </w:del>
      <w:del w:id="631" w:author="不明な作成者" w:date="2021-07-30T21:28:57Z">
        <w:r>
          <w:rPr/>
          <w:delText>, “</w:delText>
        </w:r>
      </w:del>
      <w:del w:id="632" w:author="不明な作成者" w:date="2021-07-30T21:28:57Z">
        <w:r>
          <w:rPr/>
          <w:delText>コロナ禍で本の需要高まる 電子出版が前年比</w:delText>
        </w:r>
      </w:del>
      <w:del w:id="633" w:author="不明な作成者" w:date="2021-07-30T21:28:57Z">
        <w:r>
          <w:rPr/>
          <w:delText>30%</w:delText>
        </w:r>
      </w:del>
      <w:del w:id="634" w:author="不明な作成者" w:date="2021-07-30T21:28:57Z">
        <w:r>
          <w:rPr/>
          <w:delText>近く増加</w:delText>
        </w:r>
      </w:del>
      <w:del w:id="635" w:author="不明な作成者" w:date="2021-07-30T21:28:57Z">
        <w:r>
          <w:rPr/>
          <w:delText xml:space="preserve">,” NHK NEWS WEB, </w:delText>
        </w:r>
      </w:del>
      <w:hyperlink r:id="rId10">
        <w:del w:id="636" w:author="不明な作成者" w:date="2021-07-30T21:28:57Z">
          <w:r>
            <w:rPr/>
            <w:delText>https://www3.nhk.or.jp/news/html/20210126/k10012832941000.html</w:delText>
          </w:r>
        </w:del>
      </w:hyperlink>
      <w:del w:id="637" w:author="不明な作成者" w:date="2021-07-30T21:28:57Z">
        <w:r>
          <w:rPr/>
          <w:delText xml:space="preserve">, </w:delText>
        </w:r>
      </w:del>
      <w:del w:id="638" w:author="不明な作成者" w:date="2021-07-30T21:28:57Z">
        <w:r>
          <w:rPr/>
          <w:delText xml:space="preserve">参照 </w:delText>
        </w:r>
      </w:del>
      <w:del w:id="639" w:author="不明な作成者" w:date="2021-07-30T21:28:57Z">
        <w:r>
          <w:rPr/>
          <w:delText>Jan. 26, 2021.</w:delText>
        </w:r>
      </w:del>
    </w:p>
    <w:p>
      <w:pPr>
        <w:pStyle w:val="1"/>
        <w:numPr>
          <w:ilvl w:val="0"/>
          <w:numId w:val="4"/>
        </w:numPr>
        <w:ind w:left="420" w:right="-3" w:hanging="210"/>
        <w:rPr>
          <w:rFonts w:ascii="ＭＳ 明朝" w:hAnsi="ＭＳ 明朝" w:asciiTheme="minorEastAsia" w:hAnsiTheme="minorEastAsia"/>
          <w:del w:id="653" w:author="不明な作成者" w:date="2021-07-30T21:28:57Z"/>
        </w:rPr>
      </w:pPr>
      <w:del w:id="641" w:author="不明な作成者" w:date="2021-07-30T21:28:57Z">
        <w:r>
          <w:rPr/>
          <w:delText>小林亮太</w:delText>
        </w:r>
      </w:del>
      <w:del w:id="642" w:author="不明な作成者" w:date="2021-07-30T21:28:57Z">
        <w:r>
          <w:rPr/>
          <w:delText xml:space="preserve">, </w:delText>
        </w:r>
      </w:del>
      <w:del w:id="643" w:author="不明な作成者" w:date="2021-07-30T21:28:57Z">
        <w:r>
          <w:rPr/>
          <w:delText>池内淳</w:delText>
        </w:r>
      </w:del>
      <w:del w:id="644" w:author="不明な作成者" w:date="2021-07-30T21:28:57Z">
        <w:r>
          <w:rPr/>
          <w:delText>, “</w:delText>
        </w:r>
      </w:del>
      <w:del w:id="645" w:author="不明な作成者" w:date="2021-07-30T21:28:57Z">
        <w:r>
          <w:rPr/>
          <w:delText>表示媒体が文章理解と記憶に及ぼす影響―電子書籍端末と紙媒体の比較―</w:delText>
        </w:r>
      </w:del>
      <w:del w:id="646" w:author="不明な作成者" w:date="2021-07-30T21:28:57Z">
        <w:r>
          <w:rPr/>
          <w:delText xml:space="preserve">,” </w:delText>
        </w:r>
      </w:del>
      <w:del w:id="647" w:author="不明な作成者" w:date="2021-07-30T21:28:57Z">
        <w:r>
          <w:rPr/>
          <w:delText>情報処理学会研究報告</w:delText>
        </w:r>
      </w:del>
      <w:del w:id="648" w:author="不明な作成者" w:date="2021-07-30T21:28:57Z">
        <w:r>
          <w:rPr/>
          <w:delText xml:space="preserve">, </w:delText>
        </w:r>
      </w:del>
      <w:hyperlink r:id="rId11">
        <w:del w:id="649" w:author="不明な作成者" w:date="2021-07-30T21:28:57Z">
          <w:r>
            <w:rPr/>
            <w:delText>https://ipsj.ixsq.nii.ac.jp/ej/?action=repository_action_common_download&amp;item_id=81257&amp;item_no=1&amp;attribute_id=1&amp;file_no=1</w:delText>
          </w:r>
        </w:del>
      </w:hyperlink>
      <w:del w:id="650" w:author="不明な作成者" w:date="2021-07-30T21:28:57Z">
        <w:r>
          <w:rPr/>
          <w:delText xml:space="preserve">, </w:delText>
        </w:r>
      </w:del>
      <w:del w:id="651" w:author="不明な作成者" w:date="2021-07-30T21:28:57Z">
        <w:r>
          <w:rPr/>
          <w:delText xml:space="preserve">参照 </w:delText>
        </w:r>
      </w:del>
      <w:del w:id="652" w:author="不明な作成者" w:date="2021-07-30T21:28:57Z">
        <w:r>
          <w:rPr/>
          <w:delText>Mar. 22, 2021.</w:delText>
        </w:r>
      </w:del>
    </w:p>
    <w:p>
      <w:pPr>
        <w:pStyle w:val="1"/>
        <w:numPr>
          <w:ilvl w:val="0"/>
          <w:numId w:val="4"/>
        </w:numPr>
        <w:ind w:left="420" w:right="-3" w:hanging="210"/>
        <w:rPr>
          <w:rFonts w:ascii="ＭＳ 明朝" w:hAnsi="ＭＳ 明朝" w:asciiTheme="minorEastAsia" w:hAnsiTheme="minorEastAsia"/>
          <w:del w:id="664" w:author="不明な作成者" w:date="2021-07-30T21:28:57Z"/>
        </w:rPr>
      </w:pPr>
      <w:del w:id="654" w:author="不明な作成者" w:date="2021-07-30T21:28:57Z">
        <w:r>
          <w:rPr/>
          <w:delText>アメリア</w:delText>
        </w:r>
      </w:del>
      <w:del w:id="655" w:author="不明な作成者" w:date="2021-07-30T21:28:57Z">
        <w:r>
          <w:rPr/>
          <w:delText>, “</w:delText>
        </w:r>
      </w:del>
      <w:del w:id="656" w:author="不明な作成者" w:date="2021-07-30T21:28:57Z">
        <w:r>
          <w:rPr/>
          <w:delText>【映画】空の青さを知る人よの人物相関図！登場キャラクターまとめ！</w:delText>
        </w:r>
      </w:del>
      <w:del w:id="657" w:author="不明な作成者" w:date="2021-07-30T21:28:57Z">
        <w:r>
          <w:rPr/>
          <w:delText xml:space="preserve">,” </w:delText>
        </w:r>
      </w:del>
      <w:hyperlink r:id="rId12">
        <w:del w:id="658" w:author="不明な作成者" w:date="2021-07-30T21:28:57Z">
          <w:r>
            <w:rPr/>
            <w:delText>https://animegaphone.jp/soranoaosa-sokanzu/</w:delText>
          </w:r>
        </w:del>
      </w:hyperlink>
      <w:del w:id="659" w:author="不明な作成者" w:date="2021-07-30T21:28:57Z">
        <w:r>
          <w:rPr/>
          <w:delText xml:space="preserve">, </w:delText>
        </w:r>
      </w:del>
      <w:del w:id="660" w:author="不明な作成者" w:date="2021-07-30T21:28:57Z">
        <w:r>
          <w:rPr/>
          <w:delText>アニメガホン</w:delText>
        </w:r>
      </w:del>
      <w:del w:id="661" w:author="不明な作成者" w:date="2021-07-30T21:28:57Z">
        <w:r>
          <w:rPr/>
          <w:delText xml:space="preserve">, </w:delText>
        </w:r>
      </w:del>
      <w:del w:id="662" w:author="不明な作成者" w:date="2021-07-30T21:28:57Z">
        <w:r>
          <w:rPr/>
          <w:delText xml:space="preserve">参照 </w:delText>
        </w:r>
      </w:del>
      <w:del w:id="663" w:author="不明な作成者" w:date="2021-07-30T21:28:57Z">
        <w:r>
          <w:rPr/>
          <w:delText>Jul. 23, 2021.</w:delText>
        </w:r>
      </w:del>
    </w:p>
    <w:p>
      <w:pPr>
        <w:pStyle w:val="1"/>
        <w:numPr>
          <w:ilvl w:val="0"/>
          <w:numId w:val="4"/>
        </w:numPr>
        <w:ind w:left="420" w:right="-3" w:hanging="210"/>
        <w:rPr>
          <w:rFonts w:ascii="ＭＳ 明朝" w:hAnsi="ＭＳ 明朝" w:asciiTheme="minorEastAsia" w:hAnsiTheme="minorEastAsia"/>
          <w:del w:id="674" w:author="不明な作成者" w:date="2021-07-30T21:28:57Z"/>
        </w:rPr>
      </w:pPr>
      <w:del w:id="665" w:author="不明な作成者" w:date="2021-07-30T21:28:57Z">
        <w:r>
          <w:rPr/>
          <w:delText>テレビ朝日</w:delText>
        </w:r>
      </w:del>
      <w:del w:id="666" w:author="不明な作成者" w:date="2021-07-30T21:28:57Z">
        <w:r>
          <w:rPr/>
          <w:delText xml:space="preserve">, </w:delText>
        </w:r>
      </w:del>
      <w:del w:id="667" w:author="不明な作成者" w:date="2021-07-30T21:28:57Z">
        <w:r>
          <w:rPr/>
          <w:delText>“</w:delText>
        </w:r>
      </w:del>
      <w:del w:id="668" w:author="不明な作成者" w:date="2021-07-30T21:28:57Z">
        <w:r>
          <w:rPr/>
          <w:delText>相関図・キャスト｜土曜ナイトドラマ『アリバイ崩し承ります』</w:delText>
        </w:r>
      </w:del>
      <w:del w:id="669" w:author="不明な作成者" w:date="2021-07-30T21:28:57Z">
        <w:r>
          <w:rPr/>
          <w:delText xml:space="preserve">,” </w:delText>
        </w:r>
      </w:del>
      <w:hyperlink r:id="rId13">
        <w:del w:id="670" w:author="不明な作成者" w:date="2021-07-30T21:28:57Z">
          <w:r>
            <w:rPr/>
            <w:delText>https://www.tv-asahi.co.jp/alibi/cast/</w:delText>
          </w:r>
        </w:del>
      </w:hyperlink>
      <w:del w:id="671" w:author="不明な作成者" w:date="2021-07-30T21:28:57Z">
        <w:r>
          <w:rPr/>
          <w:delText xml:space="preserve">, </w:delText>
        </w:r>
      </w:del>
      <w:del w:id="672" w:author="不明な作成者" w:date="2021-07-30T21:28:57Z">
        <w:r>
          <w:rPr/>
          <w:delText xml:space="preserve">参照 </w:delText>
        </w:r>
      </w:del>
      <w:del w:id="673" w:author="不明な作成者" w:date="2021-07-30T21:28:57Z">
        <w:r>
          <w:rPr/>
          <w:delText>Jul. 23, 2021.</w:delText>
        </w:r>
      </w:del>
    </w:p>
    <w:p>
      <w:pPr>
        <w:pStyle w:val="Style79"/>
        <w:numPr>
          <w:ilvl w:val="0"/>
          <w:numId w:val="4"/>
        </w:numPr>
        <w:ind w:left="420" w:right="-3" w:hanging="210"/>
        <w:rPr>
          <w:rFonts w:ascii="ＭＳ 明朝" w:hAnsi="ＭＳ 明朝" w:asciiTheme="minorEastAsia" w:hAnsiTheme="minorEastAsia"/>
          <w:del w:id="686" w:author="不明な作成者" w:date="2021-07-30T21:28:57Z"/>
        </w:rPr>
      </w:pPr>
      <w:del w:id="675" w:author="不明な作成者" w:date="2021-07-30T21:28:57Z">
        <w:r>
          <w:rPr/>
          <w:delText>diagram.jp, “</w:delText>
        </w:r>
      </w:del>
      <w:del w:id="676" w:author="不明な作成者" w:date="2021-07-30T21:28:57Z">
        <w:r>
          <w:rPr/>
          <w:delText xml:space="preserve">相関図作成ツール </w:delText>
        </w:r>
      </w:del>
      <w:del w:id="677" w:author="不明な作成者" w:date="2021-07-30T21:28:57Z">
        <w:r>
          <w:rPr/>
          <w:delText xml:space="preserve">| </w:delText>
        </w:r>
      </w:del>
      <w:del w:id="678" w:author="不明な作成者" w:date="2021-07-30T21:28:57Z">
        <w:r>
          <w:rPr/>
          <w:delText>小説の登場人物、うちの子の相関図を作成する</w:delText>
        </w:r>
      </w:del>
      <w:del w:id="679" w:author="不明な作成者" w:date="2021-07-30T21:28:57Z">
        <w:r>
          <w:rPr/>
          <w:delText>Web</w:delText>
        </w:r>
      </w:del>
      <w:del w:id="680" w:author="不明な作成者" w:date="2021-07-30T21:28:57Z">
        <w:r>
          <w:rPr/>
          <w:delText>アプリ</w:delText>
        </w:r>
      </w:del>
      <w:del w:id="681" w:author="不明な作成者" w:date="2021-07-30T21:28:57Z">
        <w:r>
          <w:rPr/>
          <w:delText xml:space="preserve">,” </w:delText>
        </w:r>
      </w:del>
      <w:hyperlink r:id="rId14">
        <w:del w:id="682" w:author="不明な作成者" w:date="2021-07-30T21:28:57Z">
          <w:r>
            <w:rPr/>
            <w:delText>https://diagram.jp/</w:delText>
          </w:r>
        </w:del>
      </w:hyperlink>
      <w:del w:id="683" w:author="不明な作成者" w:date="2021-07-30T21:28:57Z">
        <w:r>
          <w:rPr/>
          <w:delText xml:space="preserve">, </w:delText>
        </w:r>
      </w:del>
      <w:del w:id="684" w:author="不明な作成者" w:date="2021-07-30T21:28:57Z">
        <w:r>
          <w:rPr/>
          <w:delText xml:space="preserve">参照 </w:delText>
        </w:r>
      </w:del>
      <w:del w:id="685" w:author="不明な作成者" w:date="2021-07-30T21:28:57Z">
        <w:r>
          <w:rPr/>
          <w:delText>Jul. 23, 2021.</w:delText>
        </w:r>
      </w:del>
    </w:p>
    <w:p>
      <w:pPr>
        <w:pStyle w:val="Style79"/>
        <w:numPr>
          <w:ilvl w:val="0"/>
          <w:numId w:val="4"/>
        </w:numPr>
        <w:ind w:left="420" w:right="-3" w:hanging="210"/>
        <w:rPr>
          <w:rFonts w:ascii="ＭＳ 明朝" w:hAnsi="ＭＳ 明朝" w:asciiTheme="minorEastAsia" w:hAnsiTheme="minorEastAsia"/>
          <w:del w:id="694" w:author="不明な作成者" w:date="2021-07-30T21:28:57Z"/>
        </w:rPr>
      </w:pPr>
      <w:del w:id="687" w:author="不明な作成者" w:date="2021-07-30T21:28:57Z">
        <w:r>
          <w:rPr/>
          <w:delText>Lucid Software Inc., “Lucidchart (</w:delText>
        </w:r>
      </w:del>
      <w:del w:id="688" w:author="不明な作成者" w:date="2021-07-30T21:28:57Z">
        <w:r>
          <w:rPr/>
          <w:delText>ルシッドチャート）</w:delText>
        </w:r>
      </w:del>
      <w:del w:id="689" w:author="不明な作成者" w:date="2021-07-30T21:28:57Z">
        <w:r>
          <w:rPr/>
          <w:delText xml:space="preserve">,” </w:delText>
        </w:r>
      </w:del>
      <w:hyperlink r:id="rId15">
        <w:del w:id="690" w:author="不明な作成者" w:date="2021-07-30T21:28:57Z">
          <w:r>
            <w:rPr/>
            <w:delText>https://www.lucidchart.com/pages/ja</w:delText>
          </w:r>
        </w:del>
      </w:hyperlink>
      <w:del w:id="691" w:author="不明な作成者" w:date="2021-07-30T21:28:57Z">
        <w:r>
          <w:rPr/>
          <w:delText xml:space="preserve">, </w:delText>
        </w:r>
      </w:del>
      <w:del w:id="692" w:author="不明な作成者" w:date="2021-07-30T21:28:57Z">
        <w:r>
          <w:rPr/>
          <w:delText xml:space="preserve">参照 </w:delText>
        </w:r>
      </w:del>
      <w:del w:id="693" w:author="不明な作成者" w:date="2021-07-30T21:28:57Z">
        <w:r>
          <w:rPr/>
          <w:delText>Jul. 23, 2021.</w:delText>
        </w:r>
      </w:del>
    </w:p>
    <w:p>
      <w:pPr>
        <w:pStyle w:val="1"/>
        <w:numPr>
          <w:ilvl w:val="0"/>
          <w:numId w:val="4"/>
        </w:numPr>
        <w:ind w:left="420" w:right="-3" w:hanging="210"/>
        <w:rPr>
          <w:rFonts w:ascii="ＭＳ 明朝" w:hAnsi="ＭＳ 明朝" w:asciiTheme="minorEastAsia" w:hAnsiTheme="minorEastAsia"/>
          <w:del w:id="702" w:author="不明な作成者" w:date="2021-07-30T21:28:57Z"/>
        </w:rPr>
      </w:pPr>
      <w:del w:id="695" w:author="不明な作成者" w:date="2021-07-30T21:28:57Z">
        <w:r>
          <w:rPr/>
          <w:delText>GetMind, “GitMind -</w:delText>
        </w:r>
      </w:del>
      <w:del w:id="696" w:author="不明な作成者" w:date="2021-07-30T21:28:57Z">
        <w:r>
          <w:rPr/>
          <w:delText>無料で使えるオンラインマインドマップ作成フリーソフト</w:delText>
        </w:r>
      </w:del>
      <w:del w:id="697" w:author="不明な作成者" w:date="2021-07-30T21:28:57Z">
        <w:r>
          <w:rPr/>
          <w:delText xml:space="preserve">,” </w:delText>
        </w:r>
      </w:del>
      <w:hyperlink r:id="rId16">
        <w:del w:id="698" w:author="不明な作成者" w:date="2021-07-30T21:28:57Z">
          <w:r>
            <w:rPr/>
            <w:delText>https://gitmind.com/jp/</w:delText>
          </w:r>
        </w:del>
      </w:hyperlink>
      <w:del w:id="699" w:author="不明な作成者" w:date="2021-07-30T21:28:57Z">
        <w:r>
          <w:rPr/>
          <w:delText xml:space="preserve">, </w:delText>
        </w:r>
      </w:del>
      <w:del w:id="700" w:author="不明な作成者" w:date="2021-07-30T21:28:57Z">
        <w:r>
          <w:rPr/>
          <w:delText xml:space="preserve">参照 </w:delText>
        </w:r>
      </w:del>
      <w:del w:id="701" w:author="不明な作成者" w:date="2021-07-30T21:28:57Z">
        <w:r>
          <w:rPr/>
          <w:delText>Jul. 23, 2021.</w:delText>
        </w:r>
      </w:del>
    </w:p>
    <w:p>
      <w:pPr>
        <w:pStyle w:val="1"/>
        <w:numPr>
          <w:ilvl w:val="0"/>
          <w:numId w:val="4"/>
        </w:numPr>
        <w:ind w:left="420" w:right="-3" w:hanging="210"/>
        <w:rPr>
          <w:rFonts w:ascii="ＭＳ 明朝" w:hAnsi="ＭＳ 明朝" w:asciiTheme="minorEastAsia" w:hAnsiTheme="minorEastAsia"/>
          <w:del w:id="709" w:author="不明な作成者" w:date="2021-07-30T21:28:57Z"/>
        </w:rPr>
      </w:pPr>
      <w:del w:id="703" w:author="不明な作成者" w:date="2021-07-30T21:28:57Z">
        <w:r>
          <w:rPr/>
          <w:delText xml:space="preserve">Chris Knott, </w:delText>
        </w:r>
      </w:del>
      <w:del w:id="704" w:author="不明な作成者" w:date="2021-07-30T21:28:57Z">
        <w:r>
          <w:rPr/>
          <w:delText xml:space="preserve">“Eel,”, </w:delText>
        </w:r>
      </w:del>
      <w:hyperlink r:id="rId17">
        <w:del w:id="705" w:author="不明な作成者" w:date="2021-07-30T21:28:57Z">
          <w:r>
            <w:rPr/>
            <w:delText>https://github.com/ChrisKnott/Eel</w:delText>
          </w:r>
        </w:del>
      </w:hyperlink>
      <w:del w:id="706" w:author="不明な作成者" w:date="2021-07-30T21:28:57Z">
        <w:r>
          <w:rPr/>
          <w:delText xml:space="preserve">, </w:delText>
        </w:r>
      </w:del>
      <w:del w:id="707" w:author="不明な作成者" w:date="2021-07-30T21:28:57Z">
        <w:r>
          <w:rPr/>
          <w:delText xml:space="preserve">参照 </w:delText>
        </w:r>
      </w:del>
      <w:del w:id="708" w:author="不明な作成者" w:date="2021-07-30T21:28:57Z">
        <w:r>
          <w:rPr/>
          <w:delText>Jul. 23, 2021.</w:delText>
        </w:r>
      </w:del>
    </w:p>
    <w:p>
      <w:pPr>
        <w:pStyle w:val="1"/>
        <w:numPr>
          <w:ilvl w:val="0"/>
          <w:numId w:val="4"/>
        </w:numPr>
        <w:ind w:left="420" w:right="-3" w:hanging="210"/>
        <w:rPr>
          <w:rFonts w:ascii="ＭＳ 明朝" w:hAnsi="ＭＳ 明朝" w:asciiTheme="minorEastAsia" w:hAnsiTheme="minorEastAsia"/>
          <w:del w:id="719" w:author="不明な作成者" w:date="2021-07-30T21:28:57Z"/>
        </w:rPr>
      </w:pPr>
      <w:del w:id="710" w:author="不明な作成者" w:date="2021-07-30T21:28:57Z">
        <w:r>
          <w:rPr/>
          <w:delText xml:space="preserve">Evan Yu, </w:delText>
        </w:r>
      </w:del>
      <w:del w:id="711" w:author="不明な作成者" w:date="2021-07-30T21:28:57Z">
        <w:r>
          <w:rPr/>
          <w:delText>“</w:delText>
        </w:r>
      </w:del>
      <w:del w:id="712" w:author="不明な作成者" w:date="2021-07-30T21:28:57Z">
        <w:r>
          <w:rPr/>
          <w:delText>Vue.js,</w:delText>
        </w:r>
      </w:del>
      <w:del w:id="713" w:author="不明な作成者" w:date="2021-07-30T21:28:57Z">
        <w:r>
          <w:rPr/>
          <w:delText>”</w:delText>
        </w:r>
      </w:del>
      <w:del w:id="714" w:author="不明な作成者" w:date="2021-07-30T21:28:57Z">
        <w:r>
          <w:rPr/>
          <w:delText xml:space="preserve"> </w:delText>
        </w:r>
      </w:del>
      <w:hyperlink r:id="rId18">
        <w:del w:id="715" w:author="不明な作成者" w:date="2021-07-30T21:28:57Z">
          <w:r>
            <w:rPr/>
            <w:delText>https://v3.ja.vuejs.org/</w:delText>
          </w:r>
        </w:del>
      </w:hyperlink>
      <w:del w:id="716" w:author="不明な作成者" w:date="2021-07-30T21:28:57Z">
        <w:r>
          <w:rPr/>
          <w:delText xml:space="preserve">, </w:delText>
        </w:r>
      </w:del>
      <w:del w:id="717" w:author="不明な作成者" w:date="2021-07-30T21:28:57Z">
        <w:r>
          <w:rPr/>
          <w:delText xml:space="preserve">参照 </w:delText>
        </w:r>
      </w:del>
      <w:del w:id="718" w:author="不明な作成者" w:date="2021-07-30T21:28:57Z">
        <w:r>
          <w:rPr/>
          <w:delText>Jul. 23, 2021.</w:delText>
        </w:r>
      </w:del>
    </w:p>
    <w:p>
      <w:pPr>
        <w:pStyle w:val="1"/>
        <w:numPr>
          <w:ilvl w:val="0"/>
          <w:numId w:val="4"/>
        </w:numPr>
        <w:ind w:left="420" w:right="-3" w:hanging="210"/>
        <w:rPr>
          <w:rFonts w:ascii="ＭＳ 明朝" w:hAnsi="ＭＳ 明朝" w:asciiTheme="minorEastAsia" w:hAnsiTheme="minorEastAsia"/>
          <w:ins w:id="726" w:author="不明な作成者" w:date="2021-07-30T21:28:57Z"/>
        </w:rPr>
      </w:pPr>
      <w:del w:id="720" w:author="不明な作成者" w:date="2021-07-30T21:28:57Z">
        <w:r>
          <w:rPr/>
          <w:delText xml:space="preserve">Mike Bostock, “D3.js - Data-Driven Documents,” </w:delText>
        </w:r>
      </w:del>
      <w:hyperlink r:id="rId19">
        <w:del w:id="721" w:author="不明な作成者" w:date="2021-07-30T21:28:57Z">
          <w:r>
            <w:rPr/>
            <w:delText>https://d3js.org/</w:delText>
          </w:r>
        </w:del>
      </w:hyperlink>
      <w:del w:id="722" w:author="不明な作成者" w:date="2021-07-30T21:28:57Z">
        <w:r>
          <w:rPr/>
          <w:delText xml:space="preserve">, </w:delText>
        </w:r>
      </w:del>
      <w:del w:id="723" w:author="不明な作成者" w:date="2021-07-30T21:28:57Z">
        <w:r>
          <w:rPr/>
          <w:delText xml:space="preserve">参照 </w:delText>
        </w:r>
      </w:del>
      <w:del w:id="724" w:author="不明な作成者" w:date="2021-07-30T21:28:57Z">
        <w:r>
          <w:rPr/>
          <w:delText>Jul. 23, 2021.</w:delText>
        </w:r>
      </w:del>
      <w:ins w:id="725" w:author="不明な作成者" w:date="2021-07-30T21:28:57Z">
        <w:r>
          <w:rPr/>
          <w:t>開発環境</w:t>
        </w:r>
      </w:ins>
    </w:p>
    <w:p>
      <w:pPr>
        <w:pStyle w:val="Style64"/>
        <w:numPr>
          <w:ilvl w:val="0"/>
          <w:numId w:val="4"/>
        </w:numPr>
        <w:rPr>
          <w:rFonts w:asciiTheme="minorEastAsia" w:hAnsiTheme="minorEastAsia"/>
          <w:ins w:id="730" w:author="不明な作成者" w:date="2021-07-30T21:28:57Z"/>
        </w:rPr>
      </w:pPr>
      <w:ins w:id="727" w:author="不明な作成者" w:date="2021-07-30T21:28:57Z">
        <w:r>
          <w:rPr/>
          <w:t>「はじめに」でも述べたように，本アプリはデスクトップアプリと</w:t>
        </w:r>
      </w:ins>
      <w:ins w:id="728" w:author="不明な作成者" w:date="2021-07-30T21:28:57Z">
        <w:r>
          <w:rPr/>
          <w:t>Web</w:t>
        </w:r>
      </w:ins>
      <w:ins w:id="729" w:author="不明な作成者" w:date="2021-07-30T21:28:57Z">
        <w:r>
          <w:rPr/>
          <w:t>アプリとして作成した。それぞれの開発環境を以下に述べる。</w:t>
        </w:r>
      </w:ins>
    </w:p>
    <w:p>
      <w:pPr>
        <w:pStyle w:val="2"/>
        <w:numPr>
          <w:ilvl w:val="1"/>
          <w:numId w:val="4"/>
        </w:numPr>
        <w:rPr>
          <w:rFonts w:asciiTheme="minorEastAsia" w:hAnsiTheme="minorEastAsia"/>
          <w:ins w:id="732" w:author="不明な作成者" w:date="2021-07-30T21:28:57Z"/>
        </w:rPr>
      </w:pPr>
      <w:ins w:id="731" w:author="不明な作成者" w:date="2021-07-30T21:28:57Z">
        <w:r>
          <w:rPr/>
          <w:t>デスクトップアプリ</w:t>
        </w:r>
      </w:ins>
    </w:p>
    <w:p>
      <w:pPr>
        <w:pStyle w:val="Style64"/>
        <w:numPr>
          <w:ilvl w:val="0"/>
          <w:numId w:val="4"/>
        </w:numPr>
        <w:rPr>
          <w:rFonts w:asciiTheme="minorEastAsia" w:hAnsiTheme="minorEastAsia"/>
          <w:ins w:id="749" w:author="不明な作成者" w:date="2021-07-30T21:28:57Z"/>
        </w:rPr>
      </w:pPr>
      <w:ins w:id="733" w:author="不明な作成者" w:date="2021-07-30T21:28:57Z">
        <w:r>
          <w:rPr/>
          <w:t>Python</w:t>
        </w:r>
      </w:ins>
      <w:ins w:id="734" w:author="不明な作成者" w:date="2021-07-30T21:28:57Z">
        <w:r>
          <w:rPr/>
          <w:t>の</w:t>
        </w:r>
      </w:ins>
      <w:ins w:id="735" w:author="不明な作成者" w:date="2021-07-30T21:28:57Z">
        <w:r>
          <w:rPr/>
          <w:t>Eel0.14.0[9]</w:t>
        </w:r>
      </w:ins>
      <w:ins w:id="736" w:author="不明な作成者" w:date="2021-07-30T21:28:57Z">
        <w:r>
          <w:rPr/>
          <w:t>を使用して</w:t>
        </w:r>
      </w:ins>
      <w:ins w:id="737" w:author="不明な作成者" w:date="2021-07-30T21:28:57Z">
        <w:r>
          <w:rPr/>
          <w:t>GUI</w:t>
        </w:r>
      </w:ins>
      <w:ins w:id="738" w:author="不明な作成者" w:date="2021-07-30T21:28:57Z">
        <w:r>
          <w:rPr/>
          <w:t>を作成した。また，</w:t>
        </w:r>
      </w:ins>
      <w:ins w:id="739" w:author="不明な作成者" w:date="2021-07-30T21:28:57Z">
        <w:r>
          <w:rPr/>
          <w:t>JavaScript</w:t>
        </w:r>
      </w:ins>
      <w:ins w:id="740" w:author="不明な作成者" w:date="2021-07-30T21:28:57Z">
        <w:r>
          <w:rPr/>
          <w:t>フレームワークは</w:t>
        </w:r>
      </w:ins>
      <w:ins w:id="741" w:author="不明な作成者" w:date="2021-07-30T21:28:57Z">
        <w:r>
          <w:rPr/>
          <w:t>Vue.js2.6.12[11]</w:t>
        </w:r>
      </w:ins>
      <w:ins w:id="742" w:author="不明な作成者" w:date="2021-07-30T21:28:57Z">
        <w:r>
          <w:rPr/>
          <w:t>を使用した。バックエンドには</w:t>
        </w:r>
      </w:ins>
      <w:ins w:id="743" w:author="不明な作成者" w:date="2021-07-30T21:28:57Z">
        <w:r>
          <w:rPr/>
          <w:t>Python</w:t>
        </w:r>
      </w:ins>
      <w:ins w:id="744" w:author="不明な作成者" w:date="2021-07-30T21:28:57Z">
        <w:r>
          <w:rPr/>
          <w:t>を使用した。バックエンドは主に</w:t>
        </w:r>
      </w:ins>
      <w:ins w:id="745" w:author="不明な作成者" w:date="2021-07-30T21:28:57Z">
        <w:r>
          <w:rPr/>
          <w:t>D3.js[11]</w:t>
        </w:r>
      </w:ins>
      <w:ins w:id="746" w:author="不明な作成者" w:date="2021-07-30T21:28:57Z">
        <w:r>
          <w:rPr/>
          <w:t>の出力する</w:t>
        </w:r>
      </w:ins>
      <w:ins w:id="747" w:author="不明な作成者" w:date="2021-07-30T21:28:57Z">
        <w:r>
          <w:rPr/>
          <w:t>JSON</w:t>
        </w:r>
      </w:ins>
      <w:ins w:id="748" w:author="不明な作成者" w:date="2021-07-30T21:28:57Z">
        <w:r>
          <w:rPr/>
          <w:t>ファイルの管理を行う。</w:t>
        </w:r>
      </w:ins>
    </w:p>
    <w:p>
      <w:pPr>
        <w:pStyle w:val="2"/>
        <w:numPr>
          <w:ilvl w:val="1"/>
          <w:numId w:val="4"/>
        </w:numPr>
        <w:rPr>
          <w:rFonts w:asciiTheme="minorEastAsia" w:hAnsiTheme="minorEastAsia"/>
          <w:ins w:id="752" w:author="不明な作成者" w:date="2021-07-30T21:28:57Z"/>
        </w:rPr>
      </w:pPr>
      <w:ins w:id="750" w:author="不明な作成者" w:date="2021-07-30T21:28:57Z">
        <w:r>
          <w:rPr/>
          <w:t>Web</w:t>
        </w:r>
      </w:ins>
      <w:ins w:id="751" w:author="不明な作成者" w:date="2021-07-30T21:28:57Z">
        <w:r>
          <w:rPr/>
          <w:t>アプリ</w:t>
        </w:r>
      </w:ins>
    </w:p>
    <w:p>
      <w:pPr>
        <w:pStyle w:val="Style64"/>
        <w:numPr>
          <w:ilvl w:val="0"/>
          <w:numId w:val="4"/>
        </w:numPr>
        <w:rPr>
          <w:rFonts w:asciiTheme="minorEastAsia" w:hAnsiTheme="minorEastAsia"/>
          <w:ins w:id="760" w:author="不明な作成者" w:date="2021-07-30T21:28:57Z"/>
        </w:rPr>
      </w:pPr>
      <w:ins w:id="753" w:author="不明な作成者" w:date="2021-07-30T21:28:57Z">
        <w:r>
          <w:rPr/>
          <w:t>デスクトップアプリで使用した</w:t>
        </w:r>
      </w:ins>
      <w:ins w:id="754" w:author="不明な作成者" w:date="2021-07-30T21:28:57Z">
        <w:r>
          <w:rPr/>
          <w:t>Vue.js</w:t>
        </w:r>
      </w:ins>
      <w:ins w:id="755" w:author="不明な作成者" w:date="2021-07-30T21:28:57Z">
        <w:r>
          <w:rPr/>
          <w:t>をそのままフロントエンドに使用する。バックエンドは</w:t>
        </w:r>
      </w:ins>
      <w:ins w:id="756" w:author="不明な作成者" w:date="2021-07-30T21:28:57Z">
        <w:r>
          <w:rPr/>
          <w:t>PHP7.3.28</w:t>
        </w:r>
      </w:ins>
      <w:ins w:id="757" w:author="不明な作成者" w:date="2021-07-30T21:28:57Z">
        <w:r>
          <w:rPr/>
          <w:t>を使用しており，データベースの更新や相関図閲覧の管理に使用している。また，データベースには</w:t>
        </w:r>
      </w:ins>
      <w:ins w:id="758" w:author="不明な作成者" w:date="2021-07-30T21:28:57Z">
        <w:r>
          <w:rPr/>
          <w:t>MySQL 5.0</w:t>
        </w:r>
      </w:ins>
      <w:ins w:id="759" w:author="不明な作成者" w:date="2021-07-30T21:28:57Z">
        <w:r>
          <w:rPr/>
          <w:t>を使用している。</w:t>
        </w:r>
      </w:ins>
    </w:p>
    <w:p>
      <w:pPr>
        <w:pStyle w:val="Style78"/>
        <w:numPr>
          <w:ilvl w:val="0"/>
          <w:numId w:val="4"/>
        </w:numPr>
        <w:spacing w:before="335" w:after="0"/>
        <w:rPr>
          <w:rFonts w:asciiTheme="minorEastAsia" w:hAnsiTheme="minorEastAsia"/>
          <w:ins w:id="762" w:author="不明な作成者" w:date="2021-07-30T21:28:57Z"/>
        </w:rPr>
      </w:pPr>
      <w:ins w:id="761" w:author="不明な作成者" w:date="2021-07-30T21:28:57Z">
        <w:r>
          <w:rPr/>
          <w:t>参考文献</w:t>
        </w:r>
      </w:ins>
    </w:p>
    <w:p>
      <w:pPr>
        <w:pStyle w:val="Style79"/>
        <w:numPr>
          <w:ilvl w:val="0"/>
          <w:numId w:val="4"/>
        </w:numPr>
        <w:ind w:left="420" w:right="-3" w:hanging="210"/>
        <w:rPr>
          <w:rFonts w:asciiTheme="minorEastAsia" w:hAnsiTheme="minorEastAsia"/>
          <w:ins w:id="773" w:author="不明な作成者" w:date="2021-07-30T21:28:57Z"/>
        </w:rPr>
      </w:pPr>
      <w:ins w:id="763" w:author="不明な作成者" w:date="2021-07-30T21:28:57Z">
        <w:r>
          <w:rPr/>
          <w:t>文化通信</w:t>
        </w:r>
      </w:ins>
      <w:ins w:id="764" w:author="不明な作成者" w:date="2021-07-30T21:28:57Z">
        <w:r>
          <w:rPr/>
          <w:t>, “2020</w:t>
        </w:r>
      </w:ins>
      <w:ins w:id="765" w:author="不明な作成者" w:date="2021-07-30T21:28:57Z">
        <w:r>
          <w:rPr/>
          <w:t>年度「電子書籍ビジネス動向調査」電子書籍発行出版社が過去最多に</w:t>
        </w:r>
      </w:ins>
      <w:ins w:id="766" w:author="不明な作成者" w:date="2021-07-30T21:28:57Z">
        <w:r>
          <w:rPr/>
          <w:t xml:space="preserve">,” </w:t>
        </w:r>
      </w:ins>
      <w:ins w:id="767" w:author="不明な作成者" w:date="2021-07-30T21:28:57Z">
        <w:r>
          <w:rPr/>
          <w:t>文化通信デジタル</w:t>
        </w:r>
      </w:ins>
      <w:ins w:id="768" w:author="不明な作成者" w:date="2021-07-30T21:28:57Z">
        <w:r>
          <w:rPr/>
          <w:t xml:space="preserve">, </w:t>
        </w:r>
      </w:ins>
      <w:hyperlink r:id="rId20">
        <w:ins w:id="769" w:author="不明な作成者" w:date="2021-07-30T21:28:57Z">
          <w:r>
            <w:rPr/>
            <w:t>https://www.bunkanews.jp/article/229654/</w:t>
          </w:r>
        </w:ins>
      </w:hyperlink>
      <w:ins w:id="770" w:author="不明な作成者" w:date="2021-07-30T21:28:57Z">
        <w:r>
          <w:rPr/>
          <w:t xml:space="preserve">, </w:t>
        </w:r>
      </w:ins>
      <w:ins w:id="771" w:author="不明な作成者" w:date="2021-07-30T21:28:57Z">
        <w:r>
          <w:rPr/>
          <w:t xml:space="preserve">参照 </w:t>
        </w:r>
      </w:ins>
      <w:ins w:id="772" w:author="不明な作成者" w:date="2021-07-30T21:28:57Z">
        <w:r>
          <w:rPr/>
          <w:t>Mar. 11, 2021.</w:t>
        </w:r>
      </w:ins>
    </w:p>
    <w:p>
      <w:pPr>
        <w:pStyle w:val="Style79"/>
        <w:numPr>
          <w:ilvl w:val="0"/>
          <w:numId w:val="4"/>
        </w:numPr>
        <w:ind w:left="420" w:right="-3" w:hanging="210"/>
        <w:rPr>
          <w:rFonts w:asciiTheme="minorEastAsia" w:hAnsiTheme="minorEastAsia"/>
          <w:ins w:id="784" w:author="不明な作成者" w:date="2021-07-30T21:28:57Z"/>
        </w:rPr>
      </w:pPr>
      <w:ins w:id="774" w:author="不明な作成者" w:date="2021-07-30T21:28:57Z">
        <w:r>
          <w:rPr/>
          <w:t>日本放送協会</w:t>
        </w:r>
      </w:ins>
      <w:ins w:id="775" w:author="不明な作成者" w:date="2021-07-30T21:28:57Z">
        <w:r>
          <w:rPr/>
          <w:t>, “</w:t>
        </w:r>
      </w:ins>
      <w:ins w:id="776" w:author="不明な作成者" w:date="2021-07-30T21:28:57Z">
        <w:r>
          <w:rPr/>
          <w:t>コロナ禍で本の需要高まる 電子出版が前年比</w:t>
        </w:r>
      </w:ins>
      <w:ins w:id="777" w:author="不明な作成者" w:date="2021-07-30T21:28:57Z">
        <w:r>
          <w:rPr/>
          <w:t>30%</w:t>
        </w:r>
      </w:ins>
      <w:ins w:id="778" w:author="不明な作成者" w:date="2021-07-30T21:28:57Z">
        <w:r>
          <w:rPr/>
          <w:t>近く増加</w:t>
        </w:r>
      </w:ins>
      <w:ins w:id="779" w:author="不明な作成者" w:date="2021-07-30T21:28:57Z">
        <w:r>
          <w:rPr/>
          <w:t xml:space="preserve">,” NHK NEWS WEB, </w:t>
        </w:r>
      </w:ins>
      <w:hyperlink r:id="rId21">
        <w:ins w:id="780" w:author="不明な作成者" w:date="2021-07-30T21:28:57Z">
          <w:r>
            <w:rPr/>
            <w:t>https://www3.nhk.or.jp/news/html/20210126/k10012832941000.html</w:t>
          </w:r>
        </w:ins>
      </w:hyperlink>
      <w:ins w:id="781" w:author="不明な作成者" w:date="2021-07-30T21:28:57Z">
        <w:r>
          <w:rPr/>
          <w:t xml:space="preserve">, </w:t>
        </w:r>
      </w:ins>
      <w:ins w:id="782" w:author="不明な作成者" w:date="2021-07-30T21:28:57Z">
        <w:r>
          <w:rPr/>
          <w:t xml:space="preserve">参照 </w:t>
        </w:r>
      </w:ins>
      <w:ins w:id="783" w:author="不明な作成者" w:date="2021-07-30T21:28:57Z">
        <w:r>
          <w:rPr/>
          <w:t>Jan. 26, 2021.</w:t>
        </w:r>
      </w:ins>
    </w:p>
    <w:p>
      <w:pPr>
        <w:pStyle w:val="Style79"/>
        <w:numPr>
          <w:ilvl w:val="0"/>
          <w:numId w:val="4"/>
        </w:numPr>
        <w:ind w:left="420" w:right="-3" w:hanging="210"/>
        <w:rPr>
          <w:rFonts w:asciiTheme="minorEastAsia" w:hAnsiTheme="minorEastAsia"/>
          <w:ins w:id="797" w:author="不明な作成者" w:date="2021-07-30T21:28:57Z"/>
        </w:rPr>
      </w:pPr>
      <w:ins w:id="785" w:author="不明な作成者" w:date="2021-07-30T21:28:57Z">
        <w:r>
          <w:rPr/>
          <w:t>小林亮太</w:t>
        </w:r>
      </w:ins>
      <w:ins w:id="786" w:author="不明な作成者" w:date="2021-07-30T21:28:57Z">
        <w:r>
          <w:rPr/>
          <w:t xml:space="preserve">, </w:t>
        </w:r>
      </w:ins>
      <w:ins w:id="787" w:author="不明な作成者" w:date="2021-07-30T21:28:57Z">
        <w:r>
          <w:rPr/>
          <w:t>池内淳</w:t>
        </w:r>
      </w:ins>
      <w:ins w:id="788" w:author="不明な作成者" w:date="2021-07-30T21:28:57Z">
        <w:r>
          <w:rPr/>
          <w:t>, “</w:t>
        </w:r>
      </w:ins>
      <w:ins w:id="789" w:author="不明な作成者" w:date="2021-07-30T21:28:57Z">
        <w:r>
          <w:rPr/>
          <w:t>表示媒体が文章理解と記憶に及ぼす影響―電子書籍端末と紙媒体の比較―</w:t>
        </w:r>
      </w:ins>
      <w:ins w:id="790" w:author="不明な作成者" w:date="2021-07-30T21:28:57Z">
        <w:r>
          <w:rPr/>
          <w:t xml:space="preserve">,” </w:t>
        </w:r>
      </w:ins>
      <w:ins w:id="791" w:author="不明な作成者" w:date="2021-07-30T21:28:57Z">
        <w:r>
          <w:rPr/>
          <w:t>情報処理学会研究報告</w:t>
        </w:r>
      </w:ins>
      <w:ins w:id="792" w:author="不明な作成者" w:date="2021-07-30T21:28:57Z">
        <w:r>
          <w:rPr/>
          <w:t xml:space="preserve">, </w:t>
        </w:r>
      </w:ins>
      <w:hyperlink r:id="rId22">
        <w:ins w:id="793" w:author="不明な作成者" w:date="2021-07-30T21:28:57Z">
          <w:r>
            <w:rPr/>
            <w:t>https://ipsj.ixsq.nii.ac.jp/ej/?action=repository_action_common_download&amp;item_id=81257&amp;item_no=1&amp;attribute_id=1&amp;file_no=1</w:t>
          </w:r>
        </w:ins>
      </w:hyperlink>
      <w:ins w:id="794" w:author="不明な作成者" w:date="2021-07-30T21:28:57Z">
        <w:r>
          <w:rPr/>
          <w:t xml:space="preserve">, </w:t>
        </w:r>
      </w:ins>
      <w:ins w:id="795" w:author="不明な作成者" w:date="2021-07-30T21:28:57Z">
        <w:r>
          <w:rPr/>
          <w:t xml:space="preserve">参照 </w:t>
        </w:r>
      </w:ins>
      <w:ins w:id="796" w:author="不明な作成者" w:date="2021-07-30T21:28:57Z">
        <w:r>
          <w:rPr/>
          <w:t>Mar. 22, 2021.</w:t>
        </w:r>
      </w:ins>
    </w:p>
    <w:p>
      <w:pPr>
        <w:pStyle w:val="Style79"/>
        <w:numPr>
          <w:ilvl w:val="0"/>
          <w:numId w:val="4"/>
        </w:numPr>
        <w:ind w:left="420" w:right="-3" w:hanging="210"/>
        <w:rPr>
          <w:rFonts w:asciiTheme="minorEastAsia" w:hAnsiTheme="minorEastAsia"/>
          <w:ins w:id="808" w:author="不明な作成者" w:date="2021-07-30T21:28:57Z"/>
        </w:rPr>
      </w:pPr>
      <w:ins w:id="798" w:author="不明な作成者" w:date="2021-07-30T21:28:57Z">
        <w:r>
          <w:rPr/>
          <w:t>アメリア</w:t>
        </w:r>
      </w:ins>
      <w:ins w:id="799" w:author="不明な作成者" w:date="2021-07-30T21:28:57Z">
        <w:r>
          <w:rPr/>
          <w:t>, “</w:t>
        </w:r>
      </w:ins>
      <w:ins w:id="800" w:author="不明な作成者" w:date="2021-07-30T21:28:57Z">
        <w:r>
          <w:rPr/>
          <w:t>【映画】空の青さを知る人よの人物相関図！登場キャラクターまとめ！</w:t>
        </w:r>
      </w:ins>
      <w:ins w:id="801" w:author="不明な作成者" w:date="2021-07-30T21:28:57Z">
        <w:r>
          <w:rPr/>
          <w:t xml:space="preserve">,” </w:t>
        </w:r>
      </w:ins>
      <w:hyperlink r:id="rId23">
        <w:ins w:id="802" w:author="不明な作成者" w:date="2021-07-30T21:28:57Z">
          <w:r>
            <w:rPr/>
            <w:t>https://animegaphone.jp/soranoaosa-sokanzu/</w:t>
          </w:r>
        </w:ins>
      </w:hyperlink>
      <w:ins w:id="803" w:author="不明な作成者" w:date="2021-07-30T21:28:57Z">
        <w:r>
          <w:rPr/>
          <w:t xml:space="preserve">, </w:t>
        </w:r>
      </w:ins>
      <w:ins w:id="804" w:author="不明な作成者" w:date="2021-07-30T21:28:57Z">
        <w:r>
          <w:rPr/>
          <w:t>アニメガホン</w:t>
        </w:r>
      </w:ins>
      <w:ins w:id="805" w:author="不明な作成者" w:date="2021-07-30T21:28:57Z">
        <w:r>
          <w:rPr/>
          <w:t xml:space="preserve">, </w:t>
        </w:r>
      </w:ins>
      <w:ins w:id="806" w:author="不明な作成者" w:date="2021-07-30T21:28:57Z">
        <w:r>
          <w:rPr/>
          <w:t xml:space="preserve">参照 </w:t>
        </w:r>
      </w:ins>
      <w:ins w:id="807" w:author="不明な作成者" w:date="2021-07-30T21:28:57Z">
        <w:r>
          <w:rPr/>
          <w:t>Jul. 23, 2021.</w:t>
        </w:r>
      </w:ins>
    </w:p>
    <w:p>
      <w:pPr>
        <w:pStyle w:val="Style79"/>
        <w:numPr>
          <w:ilvl w:val="0"/>
          <w:numId w:val="4"/>
        </w:numPr>
        <w:ind w:left="420" w:right="-3" w:hanging="210"/>
        <w:rPr>
          <w:rFonts w:asciiTheme="minorEastAsia" w:hAnsiTheme="minorEastAsia"/>
          <w:ins w:id="817" w:author="不明な作成者" w:date="2021-07-30T21:28:57Z"/>
        </w:rPr>
      </w:pPr>
      <w:ins w:id="809" w:author="不明な作成者" w:date="2021-07-30T21:28:57Z">
        <w:r>
          <w:rPr/>
          <w:t>テレビ朝日</w:t>
        </w:r>
      </w:ins>
      <w:ins w:id="810" w:author="不明な作成者" w:date="2021-07-30T21:28:57Z">
        <w:r>
          <w:rPr/>
          <w:t>, “</w:t>
        </w:r>
      </w:ins>
      <w:ins w:id="811" w:author="不明な作成者" w:date="2021-07-30T21:28:57Z">
        <w:r>
          <w:rPr/>
          <w:t>相関図・キャスト｜土曜ナイトドラマ『アリバイ崩し承ります』</w:t>
        </w:r>
      </w:ins>
      <w:ins w:id="812" w:author="不明な作成者" w:date="2021-07-30T21:28:57Z">
        <w:r>
          <w:rPr/>
          <w:t xml:space="preserve">,” </w:t>
        </w:r>
      </w:ins>
      <w:hyperlink r:id="rId24">
        <w:ins w:id="813" w:author="不明な作成者" w:date="2021-07-30T21:28:57Z">
          <w:r>
            <w:rPr/>
            <w:t>https://www.tv-asahi.co.jp/alibi/cast/</w:t>
          </w:r>
        </w:ins>
      </w:hyperlink>
      <w:ins w:id="814" w:author="不明な作成者" w:date="2021-07-30T21:28:57Z">
        <w:r>
          <w:rPr/>
          <w:t xml:space="preserve">, </w:t>
        </w:r>
      </w:ins>
      <w:ins w:id="815" w:author="不明な作成者" w:date="2021-07-30T21:28:57Z">
        <w:r>
          <w:rPr/>
          <w:t xml:space="preserve">参照 </w:t>
        </w:r>
      </w:ins>
      <w:ins w:id="816" w:author="不明な作成者" w:date="2021-07-30T21:28:57Z">
        <w:r>
          <w:rPr/>
          <w:t>Jul. 23, 2021.</w:t>
        </w:r>
      </w:ins>
    </w:p>
    <w:p>
      <w:pPr>
        <w:pStyle w:val="Style79"/>
        <w:numPr>
          <w:ilvl w:val="0"/>
          <w:numId w:val="4"/>
        </w:numPr>
        <w:ind w:left="420" w:right="-3" w:hanging="210"/>
        <w:rPr>
          <w:rFonts w:asciiTheme="minorEastAsia" w:hAnsiTheme="minorEastAsia"/>
          <w:ins w:id="829" w:author="不明な作成者" w:date="2021-07-30T21:28:57Z"/>
        </w:rPr>
      </w:pPr>
      <w:ins w:id="818" w:author="不明な作成者" w:date="2021-07-30T21:28:57Z">
        <w:r>
          <w:rPr/>
          <w:t>diagram.jp, “</w:t>
        </w:r>
      </w:ins>
      <w:ins w:id="819" w:author="不明な作成者" w:date="2021-07-30T21:28:57Z">
        <w:r>
          <w:rPr/>
          <w:t xml:space="preserve">相関図作成ツール </w:t>
        </w:r>
      </w:ins>
      <w:ins w:id="820" w:author="不明な作成者" w:date="2021-07-30T21:28:57Z">
        <w:r>
          <w:rPr/>
          <w:t xml:space="preserve">| </w:t>
        </w:r>
      </w:ins>
      <w:ins w:id="821" w:author="不明な作成者" w:date="2021-07-30T21:28:57Z">
        <w:r>
          <w:rPr/>
          <w:t>小説の登場人物、うちの子の相関図を作成する</w:t>
        </w:r>
      </w:ins>
      <w:ins w:id="822" w:author="不明な作成者" w:date="2021-07-30T21:28:57Z">
        <w:r>
          <w:rPr/>
          <w:t>Web</w:t>
        </w:r>
      </w:ins>
      <w:ins w:id="823" w:author="不明な作成者" w:date="2021-07-30T21:28:57Z">
        <w:r>
          <w:rPr/>
          <w:t>アプリ</w:t>
        </w:r>
      </w:ins>
      <w:ins w:id="824" w:author="不明な作成者" w:date="2021-07-30T21:28:57Z">
        <w:r>
          <w:rPr/>
          <w:t xml:space="preserve">,” </w:t>
        </w:r>
      </w:ins>
      <w:hyperlink r:id="rId25">
        <w:ins w:id="825" w:author="不明な作成者" w:date="2021-07-30T21:28:57Z">
          <w:r>
            <w:rPr/>
            <w:t>https://diagram.jp/</w:t>
          </w:r>
        </w:ins>
      </w:hyperlink>
      <w:ins w:id="826" w:author="不明な作成者" w:date="2021-07-30T21:28:57Z">
        <w:r>
          <w:rPr/>
          <w:t xml:space="preserve">, </w:t>
        </w:r>
      </w:ins>
      <w:ins w:id="827" w:author="不明な作成者" w:date="2021-07-30T21:28:57Z">
        <w:r>
          <w:rPr/>
          <w:t xml:space="preserve">参照 </w:t>
        </w:r>
      </w:ins>
      <w:ins w:id="828" w:author="不明な作成者" w:date="2021-07-30T21:28:57Z">
        <w:r>
          <w:rPr/>
          <w:t>Jul. 23, 2021.</w:t>
        </w:r>
      </w:ins>
    </w:p>
    <w:p>
      <w:pPr>
        <w:pStyle w:val="Style79"/>
        <w:numPr>
          <w:ilvl w:val="0"/>
          <w:numId w:val="4"/>
        </w:numPr>
        <w:ind w:left="420" w:right="-3" w:hanging="210"/>
        <w:rPr>
          <w:rFonts w:asciiTheme="minorEastAsia" w:hAnsiTheme="minorEastAsia"/>
          <w:ins w:id="837" w:author="不明な作成者" w:date="2021-07-30T21:28:57Z"/>
        </w:rPr>
      </w:pPr>
      <w:ins w:id="830" w:author="不明な作成者" w:date="2021-07-30T21:28:57Z">
        <w:r>
          <w:rPr/>
          <w:t>Lucid Software Inc., “Lucidchart (</w:t>
        </w:r>
      </w:ins>
      <w:ins w:id="831" w:author="不明な作成者" w:date="2021-07-30T21:28:57Z">
        <w:r>
          <w:rPr/>
          <w:t>ルシッドチャート）</w:t>
        </w:r>
      </w:ins>
      <w:ins w:id="832" w:author="不明な作成者" w:date="2021-07-30T21:28:57Z">
        <w:r>
          <w:rPr/>
          <w:t xml:space="preserve">,” </w:t>
        </w:r>
      </w:ins>
      <w:hyperlink r:id="rId26">
        <w:ins w:id="833" w:author="不明な作成者" w:date="2021-07-30T21:28:57Z">
          <w:r>
            <w:rPr/>
            <w:t>https://www.lucidchart.com/pages/ja</w:t>
          </w:r>
        </w:ins>
      </w:hyperlink>
      <w:ins w:id="834" w:author="不明な作成者" w:date="2021-07-30T21:28:57Z">
        <w:r>
          <w:rPr/>
          <w:t xml:space="preserve">, </w:t>
        </w:r>
      </w:ins>
      <w:ins w:id="835" w:author="不明な作成者" w:date="2021-07-30T21:28:57Z">
        <w:r>
          <w:rPr/>
          <w:t xml:space="preserve">参照 </w:t>
        </w:r>
      </w:ins>
      <w:ins w:id="836" w:author="不明な作成者" w:date="2021-07-30T21:28:57Z">
        <w:r>
          <w:rPr/>
          <w:t>Jul. 23, 2021.</w:t>
        </w:r>
      </w:ins>
    </w:p>
    <w:p>
      <w:pPr>
        <w:pStyle w:val="Style79"/>
        <w:numPr>
          <w:ilvl w:val="0"/>
          <w:numId w:val="4"/>
        </w:numPr>
        <w:ind w:left="420" w:right="-3" w:hanging="210"/>
        <w:rPr>
          <w:rFonts w:asciiTheme="minorEastAsia" w:hAnsiTheme="minorEastAsia"/>
          <w:ins w:id="845" w:author="不明な作成者" w:date="2021-07-30T21:28:57Z"/>
        </w:rPr>
      </w:pPr>
      <w:ins w:id="838" w:author="不明な作成者" w:date="2021-07-30T21:28:57Z">
        <w:r>
          <w:rPr/>
          <w:t>GetMind, “GitMind -</w:t>
        </w:r>
      </w:ins>
      <w:ins w:id="839" w:author="不明な作成者" w:date="2021-07-30T21:28:57Z">
        <w:r>
          <w:rPr/>
          <w:t>無料で使えるオンラインマインドマップ作成フリーソフト</w:t>
        </w:r>
      </w:ins>
      <w:ins w:id="840" w:author="不明な作成者" w:date="2021-07-30T21:28:57Z">
        <w:r>
          <w:rPr/>
          <w:t xml:space="preserve">,” </w:t>
        </w:r>
      </w:ins>
      <w:hyperlink r:id="rId27">
        <w:ins w:id="841" w:author="不明な作成者" w:date="2021-07-30T21:28:57Z">
          <w:r>
            <w:rPr/>
            <w:t>https://gitmind.com/jp/</w:t>
          </w:r>
        </w:ins>
      </w:hyperlink>
      <w:ins w:id="842" w:author="不明な作成者" w:date="2021-07-30T21:28:57Z">
        <w:r>
          <w:rPr/>
          <w:t xml:space="preserve">, </w:t>
        </w:r>
      </w:ins>
      <w:ins w:id="843" w:author="不明な作成者" w:date="2021-07-30T21:28:57Z">
        <w:r>
          <w:rPr/>
          <w:t xml:space="preserve">参照 </w:t>
        </w:r>
      </w:ins>
      <w:ins w:id="844" w:author="不明な作成者" w:date="2021-07-30T21:28:57Z">
        <w:r>
          <w:rPr/>
          <w:t>Jul. 23, 2021.</w:t>
        </w:r>
      </w:ins>
    </w:p>
    <w:p>
      <w:pPr>
        <w:pStyle w:val="Style79"/>
        <w:numPr>
          <w:ilvl w:val="0"/>
          <w:numId w:val="4"/>
        </w:numPr>
        <w:ind w:left="420" w:right="-3" w:hanging="210"/>
        <w:rPr>
          <w:rFonts w:asciiTheme="minorEastAsia" w:hAnsiTheme="minorEastAsia"/>
          <w:ins w:id="851" w:author="不明な作成者" w:date="2021-07-30T21:28:57Z"/>
        </w:rPr>
      </w:pPr>
      <w:ins w:id="846" w:author="不明な作成者" w:date="2021-07-30T21:28:57Z">
        <w:r>
          <w:rPr/>
          <w:t xml:space="preserve">Chris Knott, “Eel,”, </w:t>
        </w:r>
      </w:ins>
      <w:hyperlink r:id="rId28">
        <w:ins w:id="847" w:author="不明な作成者" w:date="2021-07-30T21:28:57Z">
          <w:r>
            <w:rPr/>
            <w:t>https://github.com/ChrisKnott/Eel</w:t>
          </w:r>
        </w:ins>
      </w:hyperlink>
      <w:ins w:id="848" w:author="不明な作成者" w:date="2021-07-30T21:28:57Z">
        <w:r>
          <w:rPr/>
          <w:t xml:space="preserve">, </w:t>
        </w:r>
      </w:ins>
      <w:ins w:id="849" w:author="不明な作成者" w:date="2021-07-30T21:28:57Z">
        <w:r>
          <w:rPr/>
          <w:t xml:space="preserve">参照 </w:t>
        </w:r>
      </w:ins>
      <w:ins w:id="850" w:author="不明な作成者" w:date="2021-07-30T21:28:57Z">
        <w:r>
          <w:rPr/>
          <w:t>Jul. 23, 2021.</w:t>
        </w:r>
      </w:ins>
    </w:p>
    <w:p>
      <w:pPr>
        <w:pStyle w:val="Style79"/>
        <w:numPr>
          <w:ilvl w:val="0"/>
          <w:numId w:val="4"/>
        </w:numPr>
        <w:ind w:left="420" w:right="-3" w:hanging="210"/>
        <w:rPr>
          <w:rFonts w:asciiTheme="minorEastAsia" w:hAnsiTheme="minorEastAsia"/>
          <w:ins w:id="857" w:author="不明な作成者" w:date="2021-07-30T21:28:57Z"/>
        </w:rPr>
      </w:pPr>
      <w:ins w:id="852" w:author="不明な作成者" w:date="2021-07-30T21:28:57Z">
        <w:r>
          <w:rPr/>
          <w:t xml:space="preserve">Evan Yu, “Vue.js,” </w:t>
        </w:r>
      </w:ins>
      <w:hyperlink r:id="rId29">
        <w:ins w:id="853" w:author="不明な作成者" w:date="2021-07-30T21:28:57Z">
          <w:r>
            <w:rPr/>
            <w:t>https://v3.ja.vuejs.org/</w:t>
          </w:r>
        </w:ins>
      </w:hyperlink>
      <w:ins w:id="854" w:author="不明な作成者" w:date="2021-07-30T21:28:57Z">
        <w:r>
          <w:rPr/>
          <w:t xml:space="preserve">, </w:t>
        </w:r>
      </w:ins>
      <w:ins w:id="855" w:author="不明な作成者" w:date="2021-07-30T21:28:57Z">
        <w:r>
          <w:rPr/>
          <w:t xml:space="preserve">参照 </w:t>
        </w:r>
      </w:ins>
      <w:ins w:id="856" w:author="不明な作成者" w:date="2021-07-30T21:28:57Z">
        <w:r>
          <w:rPr/>
          <w:t>Jul. 23, 2021.</w:t>
        </w:r>
      </w:ins>
    </w:p>
    <w:p>
      <w:pPr>
        <w:pStyle w:val="Style79"/>
        <w:numPr>
          <w:ilvl w:val="0"/>
          <w:numId w:val="4"/>
        </w:numPr>
        <w:ind w:left="420" w:right="-3" w:hanging="210"/>
        <w:rPr>
          <w:rFonts w:ascii="ＭＳ 明朝" w:hAnsi="ＭＳ 明朝" w:asciiTheme="minorEastAsia" w:hAnsiTheme="minorEastAsia"/>
        </w:rPr>
      </w:pPr>
      <w:ins w:id="858" w:author="不明な作成者" w:date="2021-07-30T21:28:57Z">
        <w:r>
          <w:rPr/>
          <w:t xml:space="preserve">Mike Bostock, “D3.js - Data-Driven Documents,” </w:t>
        </w:r>
      </w:ins>
      <w:hyperlink r:id="rId30">
        <w:ins w:id="859" w:author="不明な作成者" w:date="2021-07-30T21:28:57Z">
          <w:r>
            <w:rPr/>
            <w:t>https://d3js.org/</w:t>
          </w:r>
        </w:ins>
      </w:hyperlink>
      <w:ins w:id="860" w:author="不明な作成者" w:date="2021-07-30T21:28:57Z">
        <w:r>
          <w:rPr/>
          <w:t xml:space="preserve">, </w:t>
        </w:r>
      </w:ins>
      <w:ins w:id="861" w:author="不明な作成者" w:date="2021-07-30T21:28:57Z">
        <w:r>
          <w:rPr/>
          <w:t xml:space="preserve">参照 </w:t>
        </w:r>
      </w:ins>
      <w:ins w:id="862" w:author="不明な作成者" w:date="2021-07-30T21:28:57Z">
        <w:r>
          <w:rPr/>
          <w:t>Jul. 23, 2021.</w:t>
        </w:r>
      </w:ins>
    </w:p>
    <w:sectPr>
      <w:type w:val="continuous"/>
      <w:pgSz w:w="11906" w:h="16838"/>
      <w:pgMar w:left="1701" w:right="1701" w:header="851" w:top="1701" w:footer="851" w:bottom="1701" w:gutter="0"/>
      <w:cols w:num="2" w:space="286" w:equalWidth="true" w:sep="false"/>
      <w:formProt w:val="false"/>
      <w:textDirection w:val="lrTb"/>
      <w:docGrid w:type="lines" w:linePitch="335"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谷口 文威" w:date="2021-07-24T00:51:00Z" w:initials="谷口">
    <w:p>
      <w:r>
        <w:rPr>
          <w:rFonts w:ascii="Liberation Serif" w:hAnsi="Liberation Serif" w:eastAsia="Segoe UI" w:cs="Tahoma"/>
          <w:kern w:val="0"/>
          <w:sz w:val="24"/>
          <w:szCs w:val="24"/>
          <w:lang w:val="en-US" w:eastAsia="en-US" w:bidi="en-US"/>
        </w:rPr>
        <w:t>「キャラクター性」？　「性格」とはまた違う意味かな？</w:t>
      </w:r>
    </w:p>
  </w:comment>
  <w:comment w:id="1" w:author="谷口 文威" w:date="2021-07-24T00:56:00Z" w:initials="谷口">
    <w:p>
      <w:r>
        <w:rPr>
          <w:rFonts w:ascii="Liberation Serif" w:hAnsi="Liberation Serif" w:eastAsia="Segoe UI" w:cs="Tahoma"/>
          <w:kern w:val="0"/>
          <w:sz w:val="24"/>
          <w:szCs w:val="24"/>
          <w:lang w:val="en-US" w:eastAsia="en-US" w:bidi="en-US"/>
        </w:rPr>
        <w:t>ここで言いたかったことは何かわかりづらかった。何が繰り広げられるのかな。</w:t>
      </w:r>
    </w:p>
  </w:comment>
  <w:comment w:id="2" w:author="谷口 文威" w:date="2021-07-24T00:10:00Z" w:initials="谷口">
    <w:p>
      <w:r>
        <w:rPr>
          <w:rFonts w:ascii="Liberation Serif" w:hAnsi="Liberation Serif" w:eastAsia="Segoe UI" w:cs="Tahoma"/>
          <w:kern w:val="0"/>
          <w:sz w:val="24"/>
          <w:szCs w:val="24"/>
          <w:lang w:val="en-US" w:eastAsia="en-US" w:bidi="en-US"/>
        </w:rPr>
        <w:t>「そのため」？　どれ？</w:t>
      </w:r>
    </w:p>
  </w:comment>
  <w:comment w:id="3" w:author="谷口 文威" w:date="2021-07-24T00:11:00Z" w:initials="谷口">
    <w:p>
      <w:r>
        <w:rPr>
          <w:rFonts w:ascii="Liberation Serif" w:hAnsi="Liberation Serif" w:eastAsia="Segoe UI" w:cs="Tahoma"/>
          <w:kern w:val="0"/>
          <w:sz w:val="24"/>
          <w:szCs w:val="24"/>
          <w:lang w:val="en-US" w:eastAsia="en-US" w:bidi="en-US"/>
        </w:rPr>
        <w:t>「アウトプット」を「文章や図で記述」に変えてみました。</w:t>
      </w:r>
    </w:p>
    <w:p>
      <w:r>
        <w:rPr>
          <w:rFonts w:ascii="Liberation Serif" w:hAnsi="Liberation Serif" w:eastAsia="Segoe UI" w:cs="Tahoma"/>
          <w:kern w:val="0"/>
          <w:sz w:val="24"/>
          <w:szCs w:val="24"/>
          <w:lang w:val="en-US" w:eastAsia="en-US" w:bidi="en-US"/>
        </w:rPr>
        <w:t>また，「，」以降で複数の物語の話をしているが，前半では一つの物語の情報について語っているので，前半の話に統一すると良い。たとえば「享受する物語作品の一つ一つに思い入れが生まれ」を消してみると良いかもしれません。</w:t>
      </w:r>
    </w:p>
  </w:comment>
  <w:comment w:id="4" w:author="谷口 文威" w:date="2021-07-24T00:15:00Z" w:initials="谷口">
    <w:p>
      <w:r>
        <w:rPr>
          <w:rFonts w:ascii="Liberation Serif" w:hAnsi="Liberation Serif" w:eastAsia="Segoe UI" w:cs="Tahoma"/>
          <w:kern w:val="0"/>
          <w:sz w:val="24"/>
          <w:szCs w:val="24"/>
          <w:lang w:val="en-US" w:eastAsia="en-US" w:bidi="en-US"/>
        </w:rPr>
        <w:t>この分脈では「動画配信サービスの普及」は関係ない。</w:t>
      </w:r>
    </w:p>
  </w:comment>
  <w:comment w:id="5" w:author="谷口 文威" w:date="2021-07-24T00:16:00Z" w:initials="谷口">
    <w:p>
      <w:r>
        <w:rPr>
          <w:rFonts w:ascii="Liberation Serif" w:hAnsi="Liberation Serif" w:eastAsia="Segoe UI" w:cs="Tahoma"/>
          <w:kern w:val="0"/>
          <w:sz w:val="24"/>
          <w:szCs w:val="24"/>
          <w:lang w:val="en-US" w:eastAsia="en-US" w:bidi="en-US"/>
        </w:rPr>
        <w:t>提案手法がまだ明示されていないので「想定」という言葉は適切ではない。</w:t>
      </w:r>
    </w:p>
  </w:comment>
  <w:comment w:id="6" w:author="谷口 文威" w:date="2021-07-24T00:53:00Z" w:initials="谷口">
    <w:p>
      <w:r>
        <w:rPr>
          <w:rFonts w:ascii="Liberation Serif" w:hAnsi="Liberation Serif" w:eastAsia="Segoe UI" w:cs="Tahoma"/>
          <w:kern w:val="0"/>
          <w:sz w:val="24"/>
          <w:szCs w:val="24"/>
          <w:lang w:val="en-US" w:eastAsia="en-US" w:bidi="en-US"/>
        </w:rPr>
        <w:t>これが「時系列」を考慮した理由ですよね。「はじめに」で書いておくといいです。グループ化については，どのようなメリットがあるのか同様に書きましょう。</w:t>
      </w:r>
    </w:p>
    <w:p>
      <w:r>
        <w:rPr>
          <w:rFonts w:ascii="Liberation Serif" w:hAnsi="Liberation Serif" w:eastAsia="Segoe UI" w:cs="Tahoma"/>
          <w:kern w:val="0"/>
          <w:sz w:val="24"/>
          <w:szCs w:val="24"/>
          <w:lang w:val="en-US" w:eastAsia="en-US" w:bidi="en-US"/>
        </w:rPr>
        <w:t>私はグループ化については理解が及んでいないので書けませんでした。</w:t>
      </w:r>
    </w:p>
    <w:p>
      <w:r>
        <w:rPr>
          <w:rFonts w:ascii="Liberation Serif" w:hAnsi="Liberation Serif" w:eastAsia="Segoe UI" w:cs="Tahoma"/>
          <w:kern w:val="0"/>
          <w:sz w:val="24"/>
          <w:szCs w:val="24"/>
          <w:lang w:val="en-US" w:eastAsia="en-US" w:bidi="en-US"/>
        </w:rPr>
        <w:t>グループ化はアプリを利用するときに便利なんかな?</w:t>
      </w:r>
    </w:p>
  </w:comment>
  <w:comment w:id="7" w:author="谷口 文威" w:date="2021-07-24T00:27:00Z" w:initials="谷口">
    <w:p>
      <w:r>
        <w:rPr>
          <w:rFonts w:ascii="Liberation Serif" w:hAnsi="Liberation Serif" w:eastAsia="Segoe UI" w:cs="Tahoma"/>
          <w:kern w:val="0"/>
          <w:sz w:val="24"/>
          <w:szCs w:val="24"/>
          <w:lang w:val="en-US" w:eastAsia="en-US" w:bidi="en-US"/>
        </w:rPr>
        <w:t>用語を統一しました（漢字だったのをかなにしました）。</w:t>
      </w:r>
    </w:p>
  </w:comment>
  <w:comment w:id="8" w:author="谷口 文威" w:date="2021-07-24T01:30:00Z" w:initials="谷口">
    <w:p>
      <w:r>
        <w:rPr>
          <w:rFonts w:ascii="Liberation Serif" w:hAnsi="Liberation Serif" w:eastAsia="Segoe UI" w:cs="Tahoma"/>
          <w:kern w:val="0"/>
          <w:sz w:val="24"/>
          <w:szCs w:val="24"/>
          <w:lang w:val="en-US" w:eastAsia="en-US" w:bidi="en-US"/>
        </w:rPr>
        <w:t>まだやってないんだよね?</w:t>
      </w:r>
    </w:p>
  </w:comment>
  <w:comment w:id="9" w:author="谷口 文威" w:date="2021-07-24T01:46:00Z" w:initials="谷口">
    <w:p>
      <w:r>
        <w:rPr>
          <w:rFonts w:ascii="Liberation Serif" w:hAnsi="Liberation Serif" w:eastAsia="Segoe UI" w:cs="Tahoma"/>
          <w:kern w:val="0"/>
          <w:sz w:val="24"/>
          <w:szCs w:val="24"/>
          <w:lang w:val="en-US" w:eastAsia="en-US" w:bidi="en-US"/>
        </w:rPr>
        <w:t>機能の説明の重要なところ（時系列とグループ化かなあ）には図が欲しい。</w:t>
      </w:r>
    </w:p>
  </w:comment>
  <w:comment w:id="10" w:author="谷口 文威" w:date="2021-07-24T01:20:00Z" w:initials="谷口">
    <w:p>
      <w:r>
        <w:rPr>
          <w:rFonts w:ascii="Liberation Serif" w:hAnsi="Liberation Serif" w:eastAsia="Segoe UI" w:cs="Tahoma"/>
          <w:kern w:val="0"/>
          <w:sz w:val="24"/>
          <w:szCs w:val="24"/>
          <w:lang w:val="en-US" w:eastAsia="en-US" w:bidi="en-US"/>
        </w:rPr>
        <w:t>上の文章との違いがわかりませんでした。</w:t>
      </w:r>
    </w:p>
  </w:comment>
  <w:comment w:id="11" w:author="谷口 文威" w:date="2021-07-24T01:21:00Z" w:initials="谷口">
    <w:p>
      <w:r>
        <w:rPr>
          <w:rFonts w:ascii="Liberation Serif" w:hAnsi="Liberation Serif" w:eastAsia="Segoe UI" w:cs="Tahoma"/>
          <w:kern w:val="0"/>
          <w:sz w:val="24"/>
          <w:szCs w:val="24"/>
          <w:lang w:val="en-US" w:eastAsia="en-US" w:bidi="en-US"/>
        </w:rPr>
        <w:t>「名義化」ってどういう意味?</w:t>
      </w:r>
    </w:p>
  </w:comment>
  <w:comment w:id="12" w:author="谷口 文威" w:date="2021-07-24T01:05:00Z" w:initials="谷口">
    <w:p>
      <w:r>
        <w:rPr>
          <w:rFonts w:ascii="Liberation Serif" w:hAnsi="Liberation Serif" w:eastAsia="Segoe UI" w:cs="Tahoma"/>
          <w:kern w:val="0"/>
          <w:sz w:val="24"/>
          <w:szCs w:val="24"/>
          <w:lang w:val="en-US" w:eastAsia="en-US" w:bidi="en-US"/>
        </w:rPr>
        <w:t>公開予定という意味?</w:t>
      </w:r>
    </w:p>
  </w:comment>
  <w:comment w:id="13" w:author="谷口 文威" w:date="2021-07-24T01:45:00Z" w:initials="谷口">
    <w:p>
      <w:r>
        <w:rPr>
          <w:rFonts w:ascii="Liberation Serif" w:hAnsi="Liberation Serif" w:eastAsia="Segoe UI" w:cs="Tahoma"/>
          <w:kern w:val="0"/>
          <w:sz w:val="24"/>
          <w:szCs w:val="24"/>
          <w:lang w:val="en-US" w:eastAsia="en-US" w:bidi="en-US"/>
        </w:rPr>
        <w:t>バージョン</w:t>
      </w:r>
    </w:p>
  </w:comment>
  <w:comment w:id="14" w:author="谷口 文威" w:date="2021-07-24T01:45:00Z" w:initials="谷口">
    <w:p>
      <w:r>
        <w:rPr>
          <w:rFonts w:ascii="Liberation Serif" w:hAnsi="Liberation Serif" w:eastAsia="Segoe UI" w:cs="Tahoma"/>
          <w:kern w:val="0"/>
          <w:sz w:val="24"/>
          <w:szCs w:val="24"/>
          <w:lang w:val="en-US" w:eastAsia="en-US" w:bidi="en-US"/>
        </w:rPr>
        <w:t>バージョン</w:t>
      </w:r>
    </w:p>
  </w:comment>
  <w:comment w:id="15" w:author="谷口 文威" w:date="2021-07-24T01:36:00Z" w:initials="谷口">
    <w:p>
      <w:r>
        <w:rPr>
          <w:rFonts w:ascii="Liberation Serif" w:hAnsi="Liberation Serif" w:eastAsia="Segoe UI" w:cs="Tahoma"/>
          <w:kern w:val="0"/>
          <w:sz w:val="24"/>
          <w:szCs w:val="24"/>
          <w:lang w:val="en-US" w:eastAsia="en-US" w:bidi="en-US"/>
        </w:rPr>
        <w:t>これどういう意味? REST APIと脆弱性の関係性が怪しい。ここなくてもいいかもね。</w:t>
      </w:r>
    </w:p>
  </w:comment>
  <w:comment w:id="16" w:author="谷口 文威" w:date="2021-07-24T01:45:00Z" w:initials="谷口">
    <w:p>
      <w:r>
        <w:rPr>
          <w:rFonts w:ascii="Liberation Serif" w:hAnsi="Liberation Serif" w:eastAsia="Segoe UI" w:cs="Tahoma"/>
          <w:kern w:val="0"/>
          <w:sz w:val="24"/>
          <w:szCs w:val="24"/>
          <w:lang w:val="en-US" w:eastAsia="en-US" w:bidi="en-US"/>
        </w:rPr>
        <w:t>バージョン</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entury">
    <w:charset w:val="80"/>
    <w:family w:val="roman"/>
    <w:pitch w:val="variable"/>
  </w:font>
  <w:font w:name="Times New Roman">
    <w:charset w:val="80"/>
    <w:family w:val="roman"/>
    <w:pitch w:val="variable"/>
  </w:font>
  <w:font w:name="Arial">
    <w:charset w:val="80"/>
    <w:family w:val="roman"/>
    <w:pitch w:val="variable"/>
  </w:font>
  <w:font w:name="ＭＳ ゴシック">
    <w:charset w:val="80"/>
    <w:family w:val="roman"/>
    <w:pitch w:val="variable"/>
  </w:font>
  <w:font w:name="ＭＳ 明朝">
    <w:charset w:val="80"/>
    <w:family w:val="roman"/>
    <w:pitch w:val="variable"/>
  </w:font>
  <w:font w:name="ＭＳ Ｐゴシック">
    <w:charset w:val="80"/>
    <w:family w:val="roman"/>
    <w:pitch w:val="variable"/>
  </w:font>
  <w:font w:name="Liberation Sans">
    <w:altName w:val="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6"/>
      <w:jc w:val="center"/>
      <w:rPr/>
    </w:pPr>
    <w:r>
      <w:rPr/>
    </w:r>
  </w:p>
  <w:p>
    <w:pPr>
      <w:pStyle w:val="Style5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55"/>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left"/>
      <w:pPr>
        <w:tabs>
          <w:tab w:val="num" w:pos="0"/>
        </w:tabs>
        <w:ind w:left="420" w:hanging="420"/>
      </w:pPr>
      <w:rPr>
        <w:i w:val="false"/>
        <w:b w:val="false"/>
      </w:r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
    <w:lvl w:ilvl="0">
      <w:start w:val="1"/>
      <w:numFmt w:val="decimal"/>
      <w:lvlText w:val="[%1] "/>
      <w:lvlJc w:val="center"/>
      <w:pPr>
        <w:tabs>
          <w:tab w:val="num" w:pos="0"/>
        </w:tabs>
        <w:ind w:left="563"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c16"/>
    <w:pPr>
      <w:widowControl w:val="false"/>
      <w:bidi w:val="0"/>
      <w:spacing w:before="0" w:after="0"/>
      <w:jc w:val="both"/>
    </w:pPr>
    <w:rPr>
      <w:rFonts w:ascii="Century" w:hAnsi="Century" w:eastAsia="ＭＳ 明朝" w:cs="" w:asciiTheme="minorHAnsi" w:cstheme="minorBidi" w:eastAsiaTheme="minorEastAsia" w:hAnsiTheme="minorHAnsi"/>
      <w:color w:val="auto"/>
      <w:kern w:val="2"/>
      <w:sz w:val="21"/>
      <w:szCs w:val="21"/>
      <w:lang w:val="en-US" w:eastAsia="ja-JP" w:bidi="ar-SA"/>
    </w:rPr>
  </w:style>
  <w:style w:type="paragraph" w:styleId="1">
    <w:name w:val="Heading 1"/>
    <w:basedOn w:val="Normal"/>
    <w:next w:val="Normal"/>
    <w:link w:val="10"/>
    <w:uiPriority w:val="9"/>
    <w:qFormat/>
    <w:rsid w:val="002b1c16"/>
    <w:pPr>
      <w:keepNext w:val="true"/>
      <w:numPr>
        <w:ilvl w:val="0"/>
        <w:numId w:val="1"/>
      </w:numPr>
      <w:spacing w:before="100" w:after="0"/>
      <w:outlineLvl w:val="0"/>
    </w:pPr>
    <w:rPr>
      <w:rFonts w:ascii="Times New Roman" w:hAnsi="Times New Roman" w:eastAsia="ＭＳ ゴシック" w:cs="" w:cstheme="majorBidi" w:eastAsiaTheme="majorEastAsia"/>
      <w:szCs w:val="24"/>
    </w:rPr>
  </w:style>
  <w:style w:type="paragraph" w:styleId="2">
    <w:name w:val="Heading 2"/>
    <w:basedOn w:val="Normal"/>
    <w:next w:val="Normal"/>
    <w:link w:val="20"/>
    <w:autoRedefine/>
    <w:uiPriority w:val="9"/>
    <w:unhideWhenUsed/>
    <w:qFormat/>
    <w:rsid w:val="005d5f07"/>
    <w:pPr>
      <w:keepNext w:val="true"/>
      <w:numPr>
        <w:ilvl w:val="1"/>
        <w:numId w:val="1"/>
      </w:numPr>
      <w:spacing w:before="167" w:after="0"/>
      <w:outlineLvl w:val="1"/>
    </w:pPr>
    <w:rPr>
      <w:rFonts w:ascii="Century" w:hAnsi="Century" w:eastAsia="ＭＳ ゴシック" w:cs="" w:cstheme="majorBidi" w:eastAsiaTheme="majorEastAsia"/>
    </w:rPr>
  </w:style>
  <w:style w:type="paragraph" w:styleId="3">
    <w:name w:val="Heading 3"/>
    <w:basedOn w:val="Normal"/>
    <w:next w:val="Normal"/>
    <w:link w:val="30"/>
    <w:uiPriority w:val="9"/>
    <w:unhideWhenUsed/>
    <w:qFormat/>
    <w:rsid w:val="00b07adc"/>
    <w:pPr>
      <w:keepNext w:val="true"/>
      <w:numPr>
        <w:ilvl w:val="2"/>
        <w:numId w:val="1"/>
      </w:numPr>
      <w:outlineLvl w:val="2"/>
    </w:pPr>
    <w:rPr>
      <w:rFonts w:ascii="Arial" w:hAnsi="Arial" w:eastAsia="ＭＳ ゴシック" w:cs="" w:asciiTheme="majorHAnsi" w:cstheme="majorBidi" w:eastAsiaTheme="majorEastAsia" w:hAnsiTheme="majorHAnsi"/>
    </w:rPr>
  </w:style>
  <w:style w:type="paragraph" w:styleId="4">
    <w:name w:val="Heading 4"/>
    <w:basedOn w:val="Normal"/>
    <w:next w:val="Normal"/>
    <w:link w:val="40"/>
    <w:uiPriority w:val="9"/>
    <w:semiHidden/>
    <w:unhideWhenUsed/>
    <w:qFormat/>
    <w:rsid w:val="00b07adc"/>
    <w:pPr>
      <w:keepNext w:val="true"/>
      <w:outlineLvl w:val="3"/>
    </w:pPr>
    <w:rPr>
      <w:b/>
      <w:bCs/>
    </w:rPr>
  </w:style>
  <w:style w:type="character" w:styleId="DefaultParagraphFont" w:default="1">
    <w:name w:val="Default Paragraph Font"/>
    <w:uiPriority w:val="1"/>
    <w:semiHidden/>
    <w:unhideWhenUsed/>
    <w:qFormat/>
    <w:rPr/>
  </w:style>
  <w:style w:type="character" w:styleId="Style10" w:customStyle="1">
    <w:name w:val="ヘッダー (文字)"/>
    <w:basedOn w:val="DefaultParagraphFont"/>
    <w:link w:val="a6"/>
    <w:uiPriority w:val="99"/>
    <w:qFormat/>
    <w:rsid w:val="00562b29"/>
    <w:rPr/>
  </w:style>
  <w:style w:type="character" w:styleId="Style11" w:customStyle="1">
    <w:name w:val="フッター (文字)"/>
    <w:basedOn w:val="DefaultParagraphFont"/>
    <w:link w:val="a8"/>
    <w:uiPriority w:val="99"/>
    <w:qFormat/>
    <w:rsid w:val="00562b29"/>
    <w:rPr/>
  </w:style>
  <w:style w:type="character" w:styleId="Style12" w:customStyle="1">
    <w:name w:val="吹き出し (文字)"/>
    <w:basedOn w:val="DefaultParagraphFont"/>
    <w:link w:val="aa"/>
    <w:uiPriority w:val="99"/>
    <w:semiHidden/>
    <w:qFormat/>
    <w:rsid w:val="00562b29"/>
    <w:rPr>
      <w:rFonts w:ascii="Arial" w:hAnsi="Arial" w:eastAsia="ＭＳ ゴシック" w:cs="" w:asciiTheme="majorHAnsi" w:cstheme="majorBidi" w:eastAsiaTheme="majorEastAsia" w:hAnsiTheme="majorHAnsi"/>
      <w:sz w:val="18"/>
      <w:szCs w:val="18"/>
    </w:rPr>
  </w:style>
  <w:style w:type="character" w:styleId="Style13" w:customStyle="1">
    <w:name w:val="脚注文字列 (文字)"/>
    <w:basedOn w:val="DefaultParagraphFont"/>
    <w:link w:val="ac"/>
    <w:uiPriority w:val="99"/>
    <w:semiHidden/>
    <w:qFormat/>
    <w:rsid w:val="004d3def"/>
    <w:rPr/>
  </w:style>
  <w:style w:type="character" w:styleId="Style14">
    <w:name w:val="脚注参照番号"/>
    <w:rPr>
      <w:vertAlign w:val="superscript"/>
    </w:rPr>
  </w:style>
  <w:style w:type="character" w:styleId="FootnoteCharacters">
    <w:name w:val="Footnote Characters"/>
    <w:basedOn w:val="DefaultParagraphFont"/>
    <w:uiPriority w:val="99"/>
    <w:semiHidden/>
    <w:unhideWhenUsed/>
    <w:qFormat/>
    <w:rsid w:val="004d3def"/>
    <w:rPr>
      <w:vertAlign w:val="superscript"/>
    </w:rPr>
  </w:style>
  <w:style w:type="character" w:styleId="Style15" w:customStyle="1">
    <w:name w:val="文末脚注文字列 (文字)"/>
    <w:basedOn w:val="DefaultParagraphFont"/>
    <w:link w:val="af1"/>
    <w:uiPriority w:val="99"/>
    <w:semiHidden/>
    <w:qFormat/>
    <w:rsid w:val="00c46444"/>
    <w:rPr/>
  </w:style>
  <w:style w:type="character" w:styleId="Style16">
    <w:name w:val="文末脚注参照記号"/>
    <w:rPr>
      <w:vertAlign w:val="superscript"/>
    </w:rPr>
  </w:style>
  <w:style w:type="character" w:styleId="EndnoteCharacters">
    <w:name w:val="Endnote Characters"/>
    <w:basedOn w:val="DefaultParagraphFont"/>
    <w:uiPriority w:val="99"/>
    <w:semiHidden/>
    <w:unhideWhenUsed/>
    <w:qFormat/>
    <w:rsid w:val="00c46444"/>
    <w:rPr>
      <w:vertAlign w:val="superscript"/>
    </w:rPr>
  </w:style>
  <w:style w:type="character" w:styleId="Style17">
    <w:name w:val="インターネットリンク"/>
    <w:basedOn w:val="DefaultParagraphFont"/>
    <w:uiPriority w:val="99"/>
    <w:unhideWhenUsed/>
    <w:rsid w:val="005a2e55"/>
    <w:rPr>
      <w:color w:val="0000FF" w:themeColor="hyperlink"/>
      <w:u w:val="single"/>
    </w:rPr>
  </w:style>
  <w:style w:type="character" w:styleId="Style18" w:customStyle="1">
    <w:name w:val="書式なし (文字)"/>
    <w:basedOn w:val="DefaultParagraphFont"/>
    <w:link w:val="af5"/>
    <w:uiPriority w:val="99"/>
    <w:qFormat/>
    <w:rsid w:val="002b4605"/>
    <w:rPr>
      <w:rFonts w:ascii="ＭＳ ゴシック" w:hAnsi="ＭＳ ゴシック" w:eastAsia="ＭＳ ゴシック" w:cs="Courier New"/>
      <w:sz w:val="20"/>
      <w:szCs w:val="21"/>
    </w:rPr>
  </w:style>
  <w:style w:type="character" w:styleId="Style19" w:customStyle="1">
    <w:name w:val="表題 (文字)"/>
    <w:basedOn w:val="DefaultParagraphFont"/>
    <w:link w:val="af7"/>
    <w:uiPriority w:val="10"/>
    <w:qFormat/>
    <w:rsid w:val="00d811f2"/>
    <w:rPr>
      <w:rFonts w:ascii="Times New Roman" w:hAnsi="Times New Roman" w:eastAsia="ＭＳ ゴシック" w:cs="Times New Roman" w:eastAsiaTheme="majorEastAsia"/>
      <w:sz w:val="32"/>
      <w:szCs w:val="32"/>
    </w:rPr>
  </w:style>
  <w:style w:type="character" w:styleId="Style20" w:customStyle="1">
    <w:name w:val="著者（日本語） (文字)"/>
    <w:basedOn w:val="DefaultParagraphFont"/>
    <w:link w:val="afa"/>
    <w:qFormat/>
    <w:rsid w:val="00027d58"/>
    <w:rPr>
      <w:rFonts w:ascii="ＭＳ 明朝" w:hAnsi="ＭＳ 明朝" w:asciiTheme="minorEastAsia" w:hAnsiTheme="minorEastAsia"/>
      <w:sz w:val="28"/>
      <w:szCs w:val="28"/>
    </w:rPr>
  </w:style>
  <w:style w:type="character" w:styleId="Style21" w:customStyle="1">
    <w:name w:val="表題（英語） (文字)"/>
    <w:basedOn w:val="DefaultParagraphFont"/>
    <w:link w:val="afc"/>
    <w:qFormat/>
    <w:rsid w:val="00870255"/>
    <w:rPr>
      <w:rFonts w:ascii="Times New Roman" w:hAnsi="Times New Roman" w:cs="Times New Roman"/>
      <w:sz w:val="28"/>
      <w:szCs w:val="28"/>
    </w:rPr>
  </w:style>
  <w:style w:type="character" w:styleId="Style22" w:customStyle="1">
    <w:name w:val="著者（英語） (文字)"/>
    <w:basedOn w:val="DefaultParagraphFont"/>
    <w:link w:val="afd"/>
    <w:qFormat/>
    <w:rsid w:val="00870255"/>
    <w:rPr>
      <w:rFonts w:ascii="Times New Roman" w:hAnsi="Times New Roman" w:cs="Times New Roman"/>
      <w:sz w:val="20"/>
      <w:szCs w:val="20"/>
    </w:rPr>
  </w:style>
  <w:style w:type="character" w:styleId="Style23" w:customStyle="1">
    <w:name w:val="要旨 (文字)"/>
    <w:basedOn w:val="DefaultParagraphFont"/>
    <w:link w:val="aff0"/>
    <w:qFormat/>
    <w:rsid w:val="00785f8a"/>
    <w:rPr>
      <w:rFonts w:ascii="Times New Roman" w:hAnsi="Times New Roman" w:eastAsia="ＭＳ ゴシック" w:eastAsiaTheme="majorEastAsia"/>
      <w:sz w:val="24"/>
      <w:szCs w:val="24"/>
    </w:rPr>
  </w:style>
  <w:style w:type="character" w:styleId="Style24" w:customStyle="1">
    <w:name w:val="小論本文（日本語/英語） (文字)"/>
    <w:basedOn w:val="DefaultParagraphFont"/>
    <w:link w:val="aff2"/>
    <w:qFormat/>
    <w:rsid w:val="00a03098"/>
    <w:rPr>
      <w:rFonts w:ascii="Times New Roman" w:hAnsi="Times New Roman" w:cs="Times New Roman"/>
    </w:rPr>
  </w:style>
  <w:style w:type="character" w:styleId="Style25" w:customStyle="1">
    <w:name w:val="種類 (文字)"/>
    <w:basedOn w:val="DefaultParagraphFont"/>
    <w:link w:val="aff4"/>
    <w:qFormat/>
    <w:rsid w:val="00400d1c"/>
    <w:rPr>
      <w:rFonts w:ascii="ＭＳ 明朝" w:hAnsi="ＭＳ 明朝" w:eastAsia="ＭＳ ゴシック" w:asciiTheme="minorEastAsia" w:eastAsiaTheme="majorEastAsia" w:hAnsiTheme="minorEastAsia"/>
      <w:sz w:val="24"/>
      <w:szCs w:val="24"/>
    </w:rPr>
  </w:style>
  <w:style w:type="character" w:styleId="Style26" w:customStyle="1">
    <w:name w:val="キーワード (文字)"/>
    <w:basedOn w:val="DefaultParagraphFont"/>
    <w:link w:val="aff6"/>
    <w:qFormat/>
    <w:rsid w:val="00400d1c"/>
    <w:rPr>
      <w:rFonts w:ascii="ＭＳ 明朝" w:hAnsi="ＭＳ 明朝" w:eastAsia="ＭＳ ゴシック" w:asciiTheme="minorEastAsia" w:eastAsiaTheme="majorEastAsia" w:hAnsiTheme="minorEastAsia"/>
      <w:sz w:val="24"/>
      <w:szCs w:val="24"/>
    </w:rPr>
  </w:style>
  <w:style w:type="character" w:styleId="Style27" w:customStyle="1">
    <w:name w:val="キーワード一覧 (文字)"/>
    <w:basedOn w:val="DefaultParagraphFont"/>
    <w:link w:val="aff7"/>
    <w:qFormat/>
    <w:rsid w:val="001d614b"/>
    <w:rPr>
      <w:rFonts w:ascii="Times New Roman" w:hAnsi="Times New Roman" w:cs="Times New Roman"/>
      <w:szCs w:val="21"/>
    </w:rPr>
  </w:style>
  <w:style w:type="character" w:styleId="11" w:customStyle="1">
    <w:name w:val="見出し 1 (文字)"/>
    <w:basedOn w:val="DefaultParagraphFont"/>
    <w:link w:val="1"/>
    <w:uiPriority w:val="9"/>
    <w:qFormat/>
    <w:rsid w:val="002b1c16"/>
    <w:rPr>
      <w:rFonts w:ascii="Times New Roman" w:hAnsi="Times New Roman" w:eastAsia="ＭＳ ゴシック" w:cs="" w:cstheme="majorBidi" w:eastAsiaTheme="majorEastAsia"/>
      <w:szCs w:val="24"/>
    </w:rPr>
  </w:style>
  <w:style w:type="character" w:styleId="Style28" w:customStyle="1">
    <w:name w:val="脚注 (文字)"/>
    <w:basedOn w:val="Style13"/>
    <w:link w:val="affa"/>
    <w:qFormat/>
    <w:rsid w:val="00da710f"/>
    <w:rPr>
      <w:rFonts w:ascii="Times New Roman" w:hAnsi="Times New Roman"/>
      <w:sz w:val="18"/>
      <w:szCs w:val="18"/>
    </w:rPr>
  </w:style>
  <w:style w:type="character" w:styleId="21" w:customStyle="1">
    <w:name w:val="見出し 2 (文字)"/>
    <w:basedOn w:val="DefaultParagraphFont"/>
    <w:link w:val="2"/>
    <w:uiPriority w:val="9"/>
    <w:qFormat/>
    <w:rsid w:val="005d5f07"/>
    <w:rPr>
      <w:rFonts w:ascii="Century" w:hAnsi="Century" w:eastAsia="ＭＳ ゴシック" w:cs="" w:cstheme="majorBidi" w:eastAsiaTheme="majorEastAsia"/>
    </w:rPr>
  </w:style>
  <w:style w:type="character" w:styleId="31" w:customStyle="1">
    <w:name w:val="見出し 3 (文字)"/>
    <w:basedOn w:val="DefaultParagraphFont"/>
    <w:link w:val="3"/>
    <w:uiPriority w:val="9"/>
    <w:qFormat/>
    <w:rsid w:val="00b07adc"/>
    <w:rPr>
      <w:rFonts w:ascii="Arial" w:hAnsi="Arial" w:eastAsia="ＭＳ ゴシック" w:cs="" w:asciiTheme="majorHAnsi" w:cstheme="majorBidi" w:eastAsiaTheme="majorEastAsia" w:hAnsiTheme="majorHAnsi"/>
    </w:rPr>
  </w:style>
  <w:style w:type="character" w:styleId="41" w:customStyle="1">
    <w:name w:val="見出し 4 (文字)"/>
    <w:basedOn w:val="DefaultParagraphFont"/>
    <w:link w:val="4"/>
    <w:uiPriority w:val="9"/>
    <w:semiHidden/>
    <w:qFormat/>
    <w:rsid w:val="00b07adc"/>
    <w:rPr>
      <w:b/>
      <w:bCs/>
    </w:rPr>
  </w:style>
  <w:style w:type="character" w:styleId="Style29" w:customStyle="1">
    <w:name w:val="リスト段落 (文字)"/>
    <w:basedOn w:val="DefaultParagraphFont"/>
    <w:link w:val="af"/>
    <w:uiPriority w:val="34"/>
    <w:qFormat/>
    <w:rsid w:val="003d1d7d"/>
    <w:rPr/>
  </w:style>
  <w:style w:type="character" w:styleId="Style30" w:customStyle="1">
    <w:name w:val="参考文献リスト (文字)"/>
    <w:basedOn w:val="Style29"/>
    <w:link w:val="a0"/>
    <w:qFormat/>
    <w:rsid w:val="00c57175"/>
    <w:rPr>
      <w:rFonts w:ascii="Times New Roman" w:hAnsi="Times New Roman" w:cs="Times New Roman"/>
      <w:color w:val="000000"/>
      <w:szCs w:val="21"/>
    </w:rPr>
  </w:style>
  <w:style w:type="character" w:styleId="Style31" w:customStyle="1">
    <w:name w:val="参考文献 (文字)"/>
    <w:basedOn w:val="DefaultParagraphFont"/>
    <w:link w:val="affe"/>
    <w:qFormat/>
    <w:rsid w:val="001b2096"/>
    <w:rPr>
      <w:rFonts w:eastAsia="ＭＳ ゴシック" w:eastAsiaTheme="majorEastAsia"/>
      <w:szCs w:val="21"/>
    </w:rPr>
  </w:style>
  <w:style w:type="character" w:styleId="Style32" w:customStyle="1">
    <w:name w:val="副題 (文字)"/>
    <w:basedOn w:val="DefaultParagraphFont"/>
    <w:link w:val="af8"/>
    <w:uiPriority w:val="11"/>
    <w:qFormat/>
    <w:rsid w:val="00d811f2"/>
    <w:rPr>
      <w:rFonts w:ascii="Times New Roman" w:hAnsi="Times New Roman" w:eastAsia="ＭＳ ゴシック" w:cs="" w:cstheme="majorBidi"/>
      <w:sz w:val="24"/>
      <w:szCs w:val="24"/>
    </w:rPr>
  </w:style>
  <w:style w:type="character" w:styleId="Style33" w:customStyle="1">
    <w:name w:val="謝辞 (文字)"/>
    <w:basedOn w:val="Style30"/>
    <w:link w:val="afff0"/>
    <w:qFormat/>
    <w:rsid w:val="008829fa"/>
    <w:rPr>
      <w:rFonts w:ascii="ＭＳ ゴシック" w:hAnsi="ＭＳ ゴシック" w:eastAsia="ＭＳ ゴシック" w:cs="Times New Roman" w:asciiTheme="majorEastAsia" w:eastAsiaTheme="majorEastAsia" w:hAnsiTheme="majorEastAsia"/>
      <w:b/>
      <w:color w:val="000000"/>
      <w:szCs w:val="21"/>
    </w:rPr>
  </w:style>
  <w:style w:type="character" w:styleId="Style34" w:customStyle="1">
    <w:name w:val="小論タイトル (文字)"/>
    <w:basedOn w:val="DefaultParagraphFont"/>
    <w:link w:val="afff3"/>
    <w:qFormat/>
    <w:rsid w:val="00702a04"/>
    <w:rPr>
      <w:rFonts w:ascii="ＭＳ Ｐゴシック" w:hAnsi="ＭＳ Ｐゴシック" w:eastAsia="ＭＳ Ｐゴシック" w:cs="Times New Roman"/>
      <w:b/>
      <w:sz w:val="40"/>
      <w:szCs w:val="40"/>
    </w:rPr>
  </w:style>
  <w:style w:type="character" w:styleId="Style35" w:customStyle="1">
    <w:name w:val="小論サブタイトル (文字)"/>
    <w:basedOn w:val="DefaultParagraphFont"/>
    <w:link w:val="afff5"/>
    <w:qFormat/>
    <w:rsid w:val="00702a04"/>
    <w:rPr>
      <w:rFonts w:ascii="ＭＳ Ｐゴシック" w:hAnsi="ＭＳ Ｐゴシック" w:eastAsia="ＭＳ Ｐゴシック" w:cs="Times New Roman"/>
      <w:sz w:val="32"/>
      <w:szCs w:val="32"/>
    </w:rPr>
  </w:style>
  <w:style w:type="character" w:styleId="Style36" w:customStyle="1">
    <w:name w:val="小論ゼミ名 (文字)"/>
    <w:basedOn w:val="DefaultParagraphFont"/>
    <w:link w:val="afff7"/>
    <w:qFormat/>
    <w:rsid w:val="00702a04"/>
    <w:rPr>
      <w:rFonts w:ascii="ＭＳ Ｐゴシック" w:hAnsi="ＭＳ Ｐゴシック" w:eastAsia="ＭＳ Ｐゴシック" w:cs="Times New Roman"/>
      <w:sz w:val="22"/>
    </w:rPr>
  </w:style>
  <w:style w:type="character" w:styleId="Style37" w:customStyle="1">
    <w:name w:val="小論学籍番号 (文字)"/>
    <w:basedOn w:val="DefaultParagraphFont"/>
    <w:link w:val="afff9"/>
    <w:qFormat/>
    <w:rsid w:val="00702a04"/>
    <w:rPr>
      <w:rFonts w:ascii="ＭＳ Ｐゴシック" w:hAnsi="ＭＳ Ｐゴシック" w:eastAsia="ＭＳ Ｐゴシック" w:cs="Times New Roman"/>
      <w:sz w:val="22"/>
    </w:rPr>
  </w:style>
  <w:style w:type="character" w:styleId="Style38" w:customStyle="1">
    <w:name w:val="小論氏名 (文字)"/>
    <w:basedOn w:val="DefaultParagraphFont"/>
    <w:link w:val="afffb"/>
    <w:qFormat/>
    <w:rsid w:val="00702a04"/>
    <w:rPr>
      <w:rFonts w:ascii="ＭＳ Ｐゴシック" w:hAnsi="ＭＳ Ｐゴシック" w:eastAsia="ＭＳ Ｐゴシック" w:cs="Times New Roman"/>
      <w:sz w:val="32"/>
      <w:szCs w:val="32"/>
    </w:rPr>
  </w:style>
  <w:style w:type="character" w:styleId="Style39" w:customStyle="1">
    <w:name w:val="小論章タイトル (文字)"/>
    <w:basedOn w:val="DefaultParagraphFont"/>
    <w:link w:val="afffd"/>
    <w:qFormat/>
    <w:rsid w:val="00702a04"/>
    <w:rPr>
      <w:rFonts w:ascii="Century" w:hAnsi="Century" w:eastAsia="ＭＳ ゴシック" w:cs="Times New Roman" w:eastAsiaTheme="majorEastAsia"/>
      <w:szCs w:val="21"/>
    </w:rPr>
  </w:style>
  <w:style w:type="character" w:styleId="Style40" w:customStyle="1">
    <w:name w:val="小論参考文献タイトル (文字)"/>
    <w:basedOn w:val="DefaultParagraphFont"/>
    <w:link w:val="affff"/>
    <w:qFormat/>
    <w:rsid w:val="00702a04"/>
    <w:rPr>
      <w:rFonts w:ascii="ＭＳ Ｐゴシック" w:hAnsi="ＭＳ Ｐゴシック" w:eastAsia="ＭＳ Ｐゴシック" w:cs="Times New Roman"/>
      <w:szCs w:val="21"/>
    </w:rPr>
  </w:style>
  <w:style w:type="character" w:styleId="Style41" w:customStyle="1">
    <w:name w:val="小論参考文献リスト (文字)"/>
    <w:basedOn w:val="Style29"/>
    <w:link w:val="a"/>
    <w:qFormat/>
    <w:rsid w:val="00721466"/>
    <w:rPr>
      <w:rFonts w:ascii="Century" w:hAnsi="Century" w:eastAsia="ＭＳ 明朝" w:cs="Times New Roman"/>
      <w:szCs w:val="21"/>
    </w:rPr>
  </w:style>
  <w:style w:type="character" w:styleId="Style42" w:customStyle="1">
    <w:name w:val="小論セクション (文字)"/>
    <w:basedOn w:val="Style39"/>
    <w:link w:val="a1"/>
    <w:qFormat/>
    <w:rsid w:val="00702a04"/>
    <w:rPr>
      <w:rFonts w:ascii="Century" w:hAnsi="Century" w:eastAsia="ＭＳ ゴシック" w:cs="Times New Roman" w:eastAsiaTheme="majorEastAsia"/>
      <w:szCs w:val="21"/>
    </w:rPr>
  </w:style>
  <w:style w:type="character" w:styleId="Style43" w:customStyle="1">
    <w:name w:val="小論図表タイトル (文字)"/>
    <w:basedOn w:val="DefaultParagraphFont"/>
    <w:link w:val="affff3"/>
    <w:qFormat/>
    <w:rsid w:val="00df2f46"/>
    <w:rPr>
      <w:rFonts w:ascii="ＭＳ Ｐゴシック" w:hAnsi="ＭＳ Ｐゴシック" w:eastAsia="ＭＳ Ｐゴシック"/>
      <w:szCs w:val="21"/>
    </w:rPr>
  </w:style>
  <w:style w:type="character" w:styleId="Style44">
    <w:name w:val="訪れたインターネットリンク"/>
    <w:basedOn w:val="DefaultParagraphFont"/>
    <w:uiPriority w:val="99"/>
    <w:semiHidden/>
    <w:unhideWhenUsed/>
    <w:rsid w:val="00a73aca"/>
    <w:rPr>
      <w:color w:val="800080" w:themeColor="followedHyperlink"/>
      <w:u w:val="single"/>
    </w:rPr>
  </w:style>
  <w:style w:type="character" w:styleId="UnresolvedMention">
    <w:name w:val="Unresolved Mention"/>
    <w:basedOn w:val="DefaultParagraphFont"/>
    <w:uiPriority w:val="99"/>
    <w:semiHidden/>
    <w:unhideWhenUsed/>
    <w:qFormat/>
    <w:rsid w:val="00a73aca"/>
    <w:rPr>
      <w:color w:val="605E5C"/>
      <w:shd w:fill="E1DFDD" w:val="clear"/>
    </w:rPr>
  </w:style>
  <w:style w:type="character" w:styleId="Annotationreference">
    <w:name w:val="annotation reference"/>
    <w:basedOn w:val="DefaultParagraphFont"/>
    <w:uiPriority w:val="99"/>
    <w:semiHidden/>
    <w:unhideWhenUsed/>
    <w:qFormat/>
    <w:rsid w:val="00c55134"/>
    <w:rPr>
      <w:sz w:val="18"/>
      <w:szCs w:val="18"/>
    </w:rPr>
  </w:style>
  <w:style w:type="character" w:styleId="Style45" w:customStyle="1">
    <w:name w:val="コメント文字列 (文字)"/>
    <w:basedOn w:val="DefaultParagraphFont"/>
    <w:link w:val="affff8"/>
    <w:uiPriority w:val="99"/>
    <w:semiHidden/>
    <w:qFormat/>
    <w:rsid w:val="00c55134"/>
    <w:rPr/>
  </w:style>
  <w:style w:type="character" w:styleId="Style46" w:customStyle="1">
    <w:name w:val="コメント内容 (文字)"/>
    <w:basedOn w:val="Style45"/>
    <w:link w:val="affffa"/>
    <w:uiPriority w:val="99"/>
    <w:semiHidden/>
    <w:qFormat/>
    <w:rsid w:val="00c55134"/>
    <w:rPr>
      <w:b/>
      <w:bCs/>
    </w:rPr>
  </w:style>
  <w:style w:type="character" w:styleId="Style47">
    <w:name w:val="脚注番号"/>
    <w:qFormat/>
    <w:rPr/>
  </w:style>
  <w:style w:type="character" w:styleId="Style48">
    <w:name w:val="行番号付け"/>
    <w:rPr/>
  </w:style>
  <w:style w:type="paragraph" w:styleId="Style49">
    <w:name w:val="見出し"/>
    <w:basedOn w:val="Normal"/>
    <w:next w:val="Style50"/>
    <w:qFormat/>
    <w:pPr>
      <w:keepNext w:val="true"/>
      <w:spacing w:before="240" w:after="120"/>
    </w:pPr>
    <w:rPr>
      <w:rFonts w:ascii="Liberation Sans" w:hAnsi="Liberation Sans" w:eastAsia="游ゴシック" w:cs="Arial"/>
      <w:sz w:val="28"/>
      <w:szCs w:val="28"/>
    </w:rPr>
  </w:style>
  <w:style w:type="paragraph" w:styleId="Style50">
    <w:name w:val="Body Text"/>
    <w:basedOn w:val="Normal"/>
    <w:pPr>
      <w:spacing w:lineRule="auto" w:line="276" w:before="0" w:after="140"/>
    </w:pPr>
    <w:rPr/>
  </w:style>
  <w:style w:type="paragraph" w:styleId="Style51">
    <w:name w:val="List"/>
    <w:basedOn w:val="Style50"/>
    <w:pPr/>
    <w:rPr>
      <w:rFonts w:cs="Arial"/>
    </w:rPr>
  </w:style>
  <w:style w:type="paragraph" w:styleId="Style52">
    <w:name w:val="Caption"/>
    <w:basedOn w:val="Normal"/>
    <w:qFormat/>
    <w:pPr>
      <w:suppressLineNumbers/>
      <w:spacing w:before="120" w:after="120"/>
    </w:pPr>
    <w:rPr>
      <w:rFonts w:cs="Arial"/>
      <w:i/>
      <w:iCs/>
      <w:sz w:val="24"/>
      <w:szCs w:val="24"/>
    </w:rPr>
  </w:style>
  <w:style w:type="paragraph" w:styleId="Style53">
    <w:name w:val="索引"/>
    <w:basedOn w:val="Normal"/>
    <w:qFormat/>
    <w:pPr>
      <w:suppressLineNumbers/>
    </w:pPr>
    <w:rPr>
      <w:rFonts w:cs="Arial"/>
    </w:rPr>
  </w:style>
  <w:style w:type="paragraph" w:styleId="Style54">
    <w:name w:val="ヘッダーとフッター"/>
    <w:basedOn w:val="Normal"/>
    <w:qFormat/>
    <w:pPr/>
    <w:rPr/>
  </w:style>
  <w:style w:type="paragraph" w:styleId="Style55">
    <w:name w:val="Header"/>
    <w:basedOn w:val="Normal"/>
    <w:link w:val="a7"/>
    <w:uiPriority w:val="99"/>
    <w:unhideWhenUsed/>
    <w:rsid w:val="00562b29"/>
    <w:pPr>
      <w:tabs>
        <w:tab w:val="clear" w:pos="840"/>
        <w:tab w:val="center" w:pos="4252" w:leader="none"/>
        <w:tab w:val="right" w:pos="8504" w:leader="none"/>
      </w:tabs>
      <w:snapToGrid w:val="false"/>
    </w:pPr>
    <w:rPr/>
  </w:style>
  <w:style w:type="paragraph" w:styleId="Style56">
    <w:name w:val="Footer"/>
    <w:basedOn w:val="Normal"/>
    <w:link w:val="a9"/>
    <w:uiPriority w:val="99"/>
    <w:unhideWhenUsed/>
    <w:rsid w:val="00562b29"/>
    <w:pPr>
      <w:tabs>
        <w:tab w:val="clear" w:pos="840"/>
        <w:tab w:val="center" w:pos="4252" w:leader="none"/>
        <w:tab w:val="right" w:pos="8504" w:leader="none"/>
      </w:tabs>
      <w:snapToGrid w:val="false"/>
    </w:pPr>
    <w:rPr/>
  </w:style>
  <w:style w:type="paragraph" w:styleId="BalloonText">
    <w:name w:val="Balloon Text"/>
    <w:basedOn w:val="Normal"/>
    <w:link w:val="ab"/>
    <w:uiPriority w:val="99"/>
    <w:semiHidden/>
    <w:unhideWhenUsed/>
    <w:qFormat/>
    <w:rsid w:val="00562b29"/>
    <w:pPr/>
    <w:rPr>
      <w:rFonts w:ascii="Arial" w:hAnsi="Arial" w:eastAsia="ＭＳ ゴシック" w:cs="" w:asciiTheme="majorHAnsi" w:cstheme="majorBidi" w:eastAsiaTheme="majorEastAsia" w:hAnsiTheme="majorHAnsi"/>
      <w:sz w:val="18"/>
      <w:szCs w:val="18"/>
    </w:rPr>
  </w:style>
  <w:style w:type="paragraph" w:styleId="NormalWeb">
    <w:name w:val="Normal (Web)"/>
    <w:basedOn w:val="Normal"/>
    <w:uiPriority w:val="99"/>
    <w:semiHidden/>
    <w:unhideWhenUsed/>
    <w:qFormat/>
    <w:rsid w:val="00197ff3"/>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Style57" w:customStyle="1">
    <w:name w:val="Footnote Text"/>
    <w:basedOn w:val="Normal"/>
    <w:link w:val="affb"/>
    <w:rsid w:val="00da710f"/>
    <w:pPr/>
    <w:rPr>
      <w:rFonts w:ascii="Times New Roman" w:hAnsi="Times New Roman"/>
      <w:sz w:val="18"/>
      <w:szCs w:val="18"/>
    </w:rPr>
  </w:style>
  <w:style w:type="paragraph" w:styleId="ListParagraph">
    <w:name w:val="List Paragraph"/>
    <w:basedOn w:val="Normal"/>
    <w:link w:val="af0"/>
    <w:uiPriority w:val="34"/>
    <w:qFormat/>
    <w:rsid w:val="00c44880"/>
    <w:pPr>
      <w:ind w:left="840" w:hanging="0"/>
    </w:pPr>
    <w:rPr/>
  </w:style>
  <w:style w:type="paragraph" w:styleId="Style58">
    <w:name w:val="Endnote Text"/>
    <w:basedOn w:val="Normal"/>
    <w:link w:val="af2"/>
    <w:uiPriority w:val="99"/>
    <w:semiHidden/>
    <w:unhideWhenUsed/>
    <w:rsid w:val="00c46444"/>
    <w:pPr>
      <w:snapToGrid w:val="false"/>
      <w:jc w:val="left"/>
    </w:pPr>
    <w:rPr/>
  </w:style>
  <w:style w:type="paragraph" w:styleId="PlainText">
    <w:name w:val="Plain Text"/>
    <w:basedOn w:val="Normal"/>
    <w:link w:val="af6"/>
    <w:uiPriority w:val="99"/>
    <w:unhideWhenUsed/>
    <w:qFormat/>
    <w:rsid w:val="002b4605"/>
    <w:pPr>
      <w:jc w:val="left"/>
    </w:pPr>
    <w:rPr>
      <w:rFonts w:ascii="ＭＳ ゴシック" w:hAnsi="ＭＳ ゴシック" w:eastAsia="ＭＳ ゴシック" w:cs="Courier New"/>
      <w:sz w:val="20"/>
    </w:rPr>
  </w:style>
  <w:style w:type="paragraph" w:styleId="Style59">
    <w:name w:val="Title"/>
    <w:basedOn w:val="Normal"/>
    <w:next w:val="Style71"/>
    <w:link w:val="af9"/>
    <w:autoRedefine/>
    <w:uiPriority w:val="10"/>
    <w:qFormat/>
    <w:rsid w:val="00d811f2"/>
    <w:pPr>
      <w:spacing w:before="167" w:after="0"/>
      <w:jc w:val="center"/>
    </w:pPr>
    <w:rPr>
      <w:rFonts w:ascii="Times New Roman" w:hAnsi="Times New Roman" w:eastAsia="ＭＳ ゴシック" w:cs="Times New Roman" w:eastAsiaTheme="majorEastAsia"/>
      <w:sz w:val="32"/>
      <w:szCs w:val="32"/>
    </w:rPr>
  </w:style>
  <w:style w:type="paragraph" w:styleId="Style60" w:customStyle="1">
    <w:name w:val="著者（日本語）"/>
    <w:basedOn w:val="Normal"/>
    <w:link w:val="afb"/>
    <w:qFormat/>
    <w:rsid w:val="00027d58"/>
    <w:pPr>
      <w:jc w:val="center"/>
    </w:pPr>
    <w:rPr>
      <w:rFonts w:ascii="ＭＳ 明朝" w:hAnsi="ＭＳ 明朝" w:asciiTheme="minorEastAsia" w:hAnsiTheme="minorEastAsia"/>
      <w:sz w:val="28"/>
      <w:szCs w:val="28"/>
    </w:rPr>
  </w:style>
  <w:style w:type="paragraph" w:styleId="Style61" w:customStyle="1">
    <w:name w:val="表題（英語）"/>
    <w:basedOn w:val="Normal"/>
    <w:next w:val="Style62"/>
    <w:link w:val="afe"/>
    <w:qFormat/>
    <w:rsid w:val="00870255"/>
    <w:pPr>
      <w:spacing w:before="100" w:after="100"/>
      <w:jc w:val="center"/>
    </w:pPr>
    <w:rPr>
      <w:rFonts w:ascii="Times New Roman" w:hAnsi="Times New Roman" w:cs="Times New Roman"/>
      <w:sz w:val="28"/>
      <w:szCs w:val="28"/>
    </w:rPr>
  </w:style>
  <w:style w:type="paragraph" w:styleId="Style62" w:customStyle="1">
    <w:name w:val="著者（英語）"/>
    <w:basedOn w:val="Normal"/>
    <w:link w:val="aff"/>
    <w:qFormat/>
    <w:rsid w:val="00870255"/>
    <w:pPr>
      <w:spacing w:before="100" w:after="100"/>
      <w:jc w:val="center"/>
    </w:pPr>
    <w:rPr>
      <w:rFonts w:ascii="Times New Roman" w:hAnsi="Times New Roman" w:cs="Times New Roman"/>
      <w:sz w:val="20"/>
      <w:szCs w:val="20"/>
    </w:rPr>
  </w:style>
  <w:style w:type="paragraph" w:styleId="Style63" w:customStyle="1">
    <w:name w:val="要旨"/>
    <w:basedOn w:val="Normal"/>
    <w:link w:val="aff1"/>
    <w:qFormat/>
    <w:rsid w:val="00785f8a"/>
    <w:pPr>
      <w:jc w:val="center"/>
    </w:pPr>
    <w:rPr>
      <w:rFonts w:ascii="Times New Roman" w:hAnsi="Times New Roman" w:eastAsia="ＭＳ ゴシック" w:eastAsiaTheme="majorEastAsia"/>
      <w:sz w:val="24"/>
      <w:szCs w:val="24"/>
    </w:rPr>
  </w:style>
  <w:style w:type="paragraph" w:styleId="Style64" w:customStyle="1">
    <w:name w:val="小論本文（日本語/英語）"/>
    <w:basedOn w:val="Normal"/>
    <w:link w:val="aff3"/>
    <w:qFormat/>
    <w:rsid w:val="00a03098"/>
    <w:pPr>
      <w:ind w:firstLine="210"/>
    </w:pPr>
    <w:rPr>
      <w:rFonts w:ascii="Times New Roman" w:hAnsi="Times New Roman" w:cs="Times New Roman"/>
    </w:rPr>
  </w:style>
  <w:style w:type="paragraph" w:styleId="Style65" w:customStyle="1">
    <w:name w:val="種類"/>
    <w:basedOn w:val="Normal"/>
    <w:next w:val="Style59"/>
    <w:link w:val="aff5"/>
    <w:qFormat/>
    <w:rsid w:val="00400d1c"/>
    <w:pPr>
      <w:jc w:val="left"/>
    </w:pPr>
    <w:rPr>
      <w:rFonts w:ascii="ＭＳ 明朝" w:hAnsi="ＭＳ 明朝" w:eastAsia="ＭＳ ゴシック" w:asciiTheme="minorEastAsia" w:eastAsiaTheme="majorEastAsia" w:hAnsiTheme="minorEastAsia"/>
      <w:sz w:val="24"/>
      <w:szCs w:val="24"/>
    </w:rPr>
  </w:style>
  <w:style w:type="paragraph" w:styleId="Style66" w:customStyle="1">
    <w:name w:val="キーワード"/>
    <w:basedOn w:val="Normal"/>
    <w:next w:val="Style67"/>
    <w:link w:val="aff8"/>
    <w:qFormat/>
    <w:rsid w:val="00400d1c"/>
    <w:pPr>
      <w:spacing w:before="335" w:after="0"/>
      <w:jc w:val="center"/>
    </w:pPr>
    <w:rPr>
      <w:rFonts w:ascii="ＭＳ 明朝" w:hAnsi="ＭＳ 明朝" w:eastAsia="ＭＳ ゴシック" w:asciiTheme="minorEastAsia" w:eastAsiaTheme="majorEastAsia" w:hAnsiTheme="minorEastAsia"/>
      <w:sz w:val="24"/>
      <w:szCs w:val="24"/>
    </w:rPr>
  </w:style>
  <w:style w:type="paragraph" w:styleId="Style67" w:customStyle="1">
    <w:name w:val="キーワード一覧"/>
    <w:basedOn w:val="Normal"/>
    <w:link w:val="aff9"/>
    <w:qFormat/>
    <w:rsid w:val="001d614b"/>
    <w:pPr>
      <w:jc w:val="center"/>
    </w:pPr>
    <w:rPr>
      <w:rFonts w:ascii="Times New Roman" w:hAnsi="Times New Roman" w:cs="Times New Roman"/>
    </w:rPr>
  </w:style>
  <w:style w:type="paragraph" w:styleId="Caption">
    <w:name w:val="caption"/>
    <w:basedOn w:val="Normal"/>
    <w:next w:val="Normal"/>
    <w:uiPriority w:val="35"/>
    <w:unhideWhenUsed/>
    <w:qFormat/>
    <w:rsid w:val="00ea2369"/>
    <w:pPr>
      <w:spacing w:before="0" w:after="50"/>
      <w:jc w:val="center"/>
    </w:pPr>
    <w:rPr>
      <w:rFonts w:ascii="Times New Roman" w:hAnsi="Times New Roman" w:eastAsia="ＭＳ ゴシック" w:eastAsiaTheme="majorEastAsia"/>
      <w:bCs/>
    </w:rPr>
  </w:style>
  <w:style w:type="paragraph" w:styleId="Style68" w:customStyle="1">
    <w:name w:val="参考文献リスト"/>
    <w:basedOn w:val="ListParagraph"/>
    <w:link w:val="affd"/>
    <w:qFormat/>
    <w:rsid w:val="00c57175"/>
    <w:pPr>
      <w:numPr>
        <w:ilvl w:val="0"/>
        <w:numId w:val="2"/>
      </w:numPr>
      <w:ind w:left="0" w:hanging="0"/>
      <w:jc w:val="left"/>
    </w:pPr>
    <w:rPr>
      <w:rFonts w:ascii="Times New Roman" w:hAnsi="Times New Roman" w:cs="Times New Roman"/>
      <w:color w:val="000000"/>
    </w:rPr>
  </w:style>
  <w:style w:type="paragraph" w:styleId="Style69" w:customStyle="1">
    <w:name w:val="参考文献"/>
    <w:basedOn w:val="Normal"/>
    <w:next w:val="Style68"/>
    <w:link w:val="afff"/>
    <w:qFormat/>
    <w:rsid w:val="001b2096"/>
    <w:pPr>
      <w:keepNext w:val="true"/>
      <w:widowControl/>
      <w:spacing w:before="335" w:after="0"/>
      <w:jc w:val="left"/>
    </w:pPr>
    <w:rPr>
      <w:rFonts w:eastAsia="ＭＳ ゴシック" w:eastAsiaTheme="majorEastAsia"/>
    </w:rPr>
  </w:style>
  <w:style w:type="paragraph" w:styleId="Style70" w:customStyle="1">
    <w:name w:val="謝辞"/>
    <w:basedOn w:val="Style68"/>
    <w:link w:val="afff1"/>
    <w:qFormat/>
    <w:rsid w:val="008829fa"/>
    <w:pPr>
      <w:numPr>
        <w:ilvl w:val="0"/>
        <w:numId w:val="0"/>
      </w:numPr>
      <w:ind w:left="420" w:hanging="420"/>
    </w:pPr>
    <w:rPr>
      <w:rFonts w:ascii="ＭＳ ゴシック" w:hAnsi="ＭＳ ゴシック" w:eastAsia="ＭＳ ゴシック" w:asciiTheme="majorEastAsia" w:eastAsiaTheme="majorEastAsia" w:hAnsiTheme="majorEastAsia"/>
      <w:b/>
    </w:rPr>
  </w:style>
  <w:style w:type="paragraph" w:styleId="Style71">
    <w:name w:val="Subtitle"/>
    <w:basedOn w:val="Normal"/>
    <w:next w:val="Normal"/>
    <w:link w:val="afff2"/>
    <w:uiPriority w:val="11"/>
    <w:qFormat/>
    <w:rsid w:val="00d811f2"/>
    <w:pPr>
      <w:jc w:val="center"/>
      <w:outlineLvl w:val="1"/>
    </w:pPr>
    <w:rPr>
      <w:rFonts w:ascii="Times New Roman" w:hAnsi="Times New Roman" w:eastAsia="ＭＳ ゴシック" w:cs="" w:cstheme="majorBidi"/>
      <w:sz w:val="24"/>
      <w:szCs w:val="24"/>
    </w:rPr>
  </w:style>
  <w:style w:type="paragraph" w:styleId="Style72" w:customStyle="1">
    <w:name w:val="小論タイトル"/>
    <w:basedOn w:val="Normal"/>
    <w:link w:val="afff4"/>
    <w:qFormat/>
    <w:rsid w:val="00702a04"/>
    <w:pPr>
      <w:jc w:val="center"/>
    </w:pPr>
    <w:rPr>
      <w:rFonts w:ascii="ＭＳ Ｐゴシック" w:hAnsi="ＭＳ Ｐゴシック" w:eastAsia="ＭＳ Ｐゴシック" w:cs="Times New Roman"/>
      <w:b/>
      <w:sz w:val="40"/>
      <w:szCs w:val="40"/>
    </w:rPr>
  </w:style>
  <w:style w:type="paragraph" w:styleId="Style73" w:customStyle="1">
    <w:name w:val="小論サブタイトル"/>
    <w:basedOn w:val="Normal"/>
    <w:link w:val="afff6"/>
    <w:qFormat/>
    <w:rsid w:val="00702a04"/>
    <w:pPr>
      <w:jc w:val="center"/>
    </w:pPr>
    <w:rPr>
      <w:rFonts w:ascii="ＭＳ Ｐゴシック" w:hAnsi="ＭＳ Ｐゴシック" w:eastAsia="ＭＳ Ｐゴシック" w:cs="Times New Roman"/>
      <w:sz w:val="32"/>
      <w:szCs w:val="32"/>
    </w:rPr>
  </w:style>
  <w:style w:type="paragraph" w:styleId="Style74" w:customStyle="1">
    <w:name w:val="小論ゼミ名"/>
    <w:basedOn w:val="Normal"/>
    <w:link w:val="afff8"/>
    <w:qFormat/>
    <w:rsid w:val="00702a04"/>
    <w:pPr>
      <w:jc w:val="right"/>
    </w:pPr>
    <w:rPr>
      <w:rFonts w:ascii="ＭＳ Ｐゴシック" w:hAnsi="ＭＳ Ｐゴシック" w:eastAsia="ＭＳ Ｐゴシック" w:cs="Times New Roman"/>
      <w:sz w:val="22"/>
    </w:rPr>
  </w:style>
  <w:style w:type="paragraph" w:styleId="Style75" w:customStyle="1">
    <w:name w:val="小論学籍番号"/>
    <w:basedOn w:val="Normal"/>
    <w:link w:val="afffa"/>
    <w:qFormat/>
    <w:rsid w:val="00702a04"/>
    <w:pPr>
      <w:jc w:val="center"/>
    </w:pPr>
    <w:rPr>
      <w:rFonts w:ascii="ＭＳ Ｐゴシック" w:hAnsi="ＭＳ Ｐゴシック" w:eastAsia="ＭＳ Ｐゴシック" w:cs="Times New Roman"/>
      <w:sz w:val="22"/>
    </w:rPr>
  </w:style>
  <w:style w:type="paragraph" w:styleId="Style76" w:customStyle="1">
    <w:name w:val="小論氏名"/>
    <w:basedOn w:val="Normal"/>
    <w:link w:val="afffc"/>
    <w:qFormat/>
    <w:rsid w:val="00702a04"/>
    <w:pPr>
      <w:jc w:val="center"/>
    </w:pPr>
    <w:rPr>
      <w:rFonts w:ascii="ＭＳ Ｐゴシック" w:hAnsi="ＭＳ Ｐゴシック" w:eastAsia="ＭＳ Ｐゴシック" w:cs="Times New Roman"/>
      <w:sz w:val="32"/>
      <w:szCs w:val="32"/>
    </w:rPr>
  </w:style>
  <w:style w:type="paragraph" w:styleId="Style77" w:customStyle="1">
    <w:name w:val="小論章タイトル"/>
    <w:basedOn w:val="Normal"/>
    <w:link w:val="afffe"/>
    <w:autoRedefine/>
    <w:qFormat/>
    <w:rsid w:val="00702a04"/>
    <w:pPr/>
    <w:rPr>
      <w:rFonts w:ascii="Century" w:hAnsi="Century" w:eastAsia="ＭＳ ゴシック" w:cs="Times New Roman" w:eastAsiaTheme="majorEastAsia"/>
    </w:rPr>
  </w:style>
  <w:style w:type="paragraph" w:styleId="Style78" w:customStyle="1">
    <w:name w:val="小論参考文献タイトル"/>
    <w:basedOn w:val="Normal"/>
    <w:link w:val="affff0"/>
    <w:qFormat/>
    <w:rsid w:val="00702a04"/>
    <w:pPr>
      <w:spacing w:before="100" w:after="0"/>
    </w:pPr>
    <w:rPr>
      <w:rFonts w:ascii="ＭＳ Ｐゴシック" w:hAnsi="ＭＳ Ｐゴシック" w:eastAsia="ＭＳ Ｐゴシック" w:cs="Times New Roman"/>
    </w:rPr>
  </w:style>
  <w:style w:type="paragraph" w:styleId="Style79" w:customStyle="1">
    <w:name w:val="小論参考文献リスト"/>
    <w:basedOn w:val="ListParagraph"/>
    <w:link w:val="affff1"/>
    <w:autoRedefine/>
    <w:qFormat/>
    <w:rsid w:val="00721466"/>
    <w:pPr>
      <w:numPr>
        <w:ilvl w:val="0"/>
        <w:numId w:val="4"/>
      </w:numPr>
      <w:snapToGrid w:val="false"/>
      <w:ind w:left="420" w:right="-3" w:hanging="210"/>
      <w:jc w:val="left"/>
    </w:pPr>
    <w:rPr>
      <w:rFonts w:ascii="Century" w:hAnsi="Century" w:eastAsia="ＭＳ 明朝" w:cs="Times New Roman"/>
    </w:rPr>
  </w:style>
  <w:style w:type="paragraph" w:styleId="Style80" w:customStyle="1">
    <w:name w:val="小論セクション"/>
    <w:basedOn w:val="Style77"/>
    <w:link w:val="affff2"/>
    <w:autoRedefine/>
    <w:qFormat/>
    <w:rsid w:val="00702a04"/>
    <w:pPr>
      <w:numPr>
        <w:ilvl w:val="0"/>
        <w:numId w:val="3"/>
      </w:numPr>
    </w:pPr>
    <w:rPr/>
  </w:style>
  <w:style w:type="paragraph" w:styleId="Style81" w:customStyle="1">
    <w:name w:val="小論図表タイトル"/>
    <w:basedOn w:val="Normal"/>
    <w:link w:val="affff4"/>
    <w:qFormat/>
    <w:rsid w:val="00df2f46"/>
    <w:pPr>
      <w:jc w:val="center"/>
    </w:pPr>
    <w:rPr>
      <w:rFonts w:ascii="ＭＳ Ｐゴシック" w:hAnsi="ＭＳ Ｐゴシック" w:eastAsia="ＭＳ Ｐゴシック"/>
    </w:rPr>
  </w:style>
  <w:style w:type="paragraph" w:styleId="Annotationtext">
    <w:name w:val="annotation text"/>
    <w:basedOn w:val="Normal"/>
    <w:link w:val="affff9"/>
    <w:uiPriority w:val="99"/>
    <w:semiHidden/>
    <w:unhideWhenUsed/>
    <w:qFormat/>
    <w:rsid w:val="00c55134"/>
    <w:pPr>
      <w:jc w:val="left"/>
    </w:pPr>
    <w:rPr/>
  </w:style>
  <w:style w:type="paragraph" w:styleId="Annotationsubject">
    <w:name w:val="annotation subject"/>
    <w:basedOn w:val="Annotationtext"/>
    <w:next w:val="Annotationtext"/>
    <w:link w:val="affffb"/>
    <w:uiPriority w:val="99"/>
    <w:semiHidden/>
    <w:unhideWhenUsed/>
    <w:qFormat/>
    <w:rsid w:val="00c55134"/>
    <w:pPr/>
    <w:rPr>
      <w:b/>
      <w:bCs/>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unkanews.jp/article/229654/" TargetMode="External"/><Relationship Id="rId10" Type="http://schemas.openxmlformats.org/officeDocument/2006/relationships/hyperlink" Target="https://www3.nhk.or.jp/news/html/20210126/k10012832941000.html" TargetMode="External"/><Relationship Id="rId11" Type="http://schemas.openxmlformats.org/officeDocument/2006/relationships/hyperlink" Target="https://ipsj.ixsq.nii.ac.jp/ej/?action=repository_action_common_download&amp;item_id=81257&amp;item_no=1&amp;attribute_id=1&amp;file_no=1" TargetMode="External"/><Relationship Id="rId12" Type="http://schemas.openxmlformats.org/officeDocument/2006/relationships/hyperlink" Target="https://animegaphone.jp/soranoaosa-sokanzu/" TargetMode="External"/><Relationship Id="rId13" Type="http://schemas.openxmlformats.org/officeDocument/2006/relationships/hyperlink" Target="https://www.tv-asahi.co.jp/alibi/cast/" TargetMode="External"/><Relationship Id="rId14" Type="http://schemas.openxmlformats.org/officeDocument/2006/relationships/hyperlink" Target="https://diagram.jp/" TargetMode="External"/><Relationship Id="rId15" Type="http://schemas.openxmlformats.org/officeDocument/2006/relationships/hyperlink" Target="https://www.lucidchart.com/pages/ja" TargetMode="External"/><Relationship Id="rId16" Type="http://schemas.openxmlformats.org/officeDocument/2006/relationships/hyperlink" Target="https://gitmind.com/jp/" TargetMode="External"/><Relationship Id="rId17" Type="http://schemas.openxmlformats.org/officeDocument/2006/relationships/hyperlink" Target="https://github.com/ChrisKnott/Eel" TargetMode="External"/><Relationship Id="rId18" Type="http://schemas.openxmlformats.org/officeDocument/2006/relationships/hyperlink" Target="https://v3.ja.vuejs.org/" TargetMode="External"/><Relationship Id="rId19" Type="http://schemas.openxmlformats.org/officeDocument/2006/relationships/hyperlink" Target="https://d3js.org/" TargetMode="External"/><Relationship Id="rId20" Type="http://schemas.openxmlformats.org/officeDocument/2006/relationships/hyperlink" Target="https://www.bunkanews.jp/article/229654/" TargetMode="External"/><Relationship Id="rId21" Type="http://schemas.openxmlformats.org/officeDocument/2006/relationships/hyperlink" Target="https://www3.nhk.or.jp/news/html/20210126/k10012832941000.html" TargetMode="External"/><Relationship Id="rId22" Type="http://schemas.openxmlformats.org/officeDocument/2006/relationships/hyperlink" Target="https://ipsj.ixsq.nii.ac.jp/ej/?action=repository_action_common_download&amp;item_id=81257&amp;item_no=1&amp;attribute_id=1&amp;file_no=1" TargetMode="External"/><Relationship Id="rId23" Type="http://schemas.openxmlformats.org/officeDocument/2006/relationships/hyperlink" Target="https://animegaphone.jp/soranoaosa-sokanzu/" TargetMode="External"/><Relationship Id="rId24" Type="http://schemas.openxmlformats.org/officeDocument/2006/relationships/hyperlink" Target="https://www.tv-asahi.co.jp/alibi/cast/" TargetMode="External"/><Relationship Id="rId25" Type="http://schemas.openxmlformats.org/officeDocument/2006/relationships/hyperlink" Target="https://diagram.jp/" TargetMode="External"/><Relationship Id="rId26" Type="http://schemas.openxmlformats.org/officeDocument/2006/relationships/hyperlink" Target="https://www.lucidchart.com/pages/ja" TargetMode="External"/><Relationship Id="rId27" Type="http://schemas.openxmlformats.org/officeDocument/2006/relationships/hyperlink" Target="https://gitmind.com/jp/" TargetMode="External"/><Relationship Id="rId28" Type="http://schemas.openxmlformats.org/officeDocument/2006/relationships/hyperlink" Target="https://github.com/ChrisKnott/Eel" TargetMode="External"/><Relationship Id="rId29" Type="http://schemas.openxmlformats.org/officeDocument/2006/relationships/hyperlink" Target="https://v3.ja.vuejs.org/" TargetMode="External"/><Relationship Id="rId30" Type="http://schemas.openxmlformats.org/officeDocument/2006/relationships/hyperlink" Target="https://d3js.org/" TargetMode="Externa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885A2-4F84-4070-97BA-FF80EBCC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Application>LibreOffice/7.1.4.2$Windows_X86_64 LibreOffice_project/a529a4fab45b75fefc5b6226684193eb000654f6</Application>
  <AppVersion>15.0000</AppVersion>
  <Pages>6</Pages>
  <Words>3727</Words>
  <Characters>4685</Characters>
  <CharactersWithSpaces>4839</CharactersWithSpaces>
  <Paragraphs>88</Paragraphs>
  <Company>Your 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2013-12-10T06:27:00Z</dcterms:created>
  <dc:creator>HIDEKI</dc:creator>
  <dc:description/>
  <dc:language>ja-JP</dc:language>
  <cp:lastModifiedBy/>
  <cp:lastPrinted>2013-09-05T10:09:00Z</cp:lastPrinted>
  <dcterms:modified xsi:type="dcterms:W3CDTF">2021-07-30T21:29:55Z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file>